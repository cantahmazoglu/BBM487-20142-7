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B64" w:rsidRPr="006A1B64" w:rsidRDefault="006A1B64" w:rsidP="006A1B64">
      <w:pPr>
        <w:jc w:val="center"/>
        <w:rPr>
          <w:rFonts w:ascii="Arial" w:eastAsia="Adobe Fan Heiti Std B" w:hAnsi="Arial" w:cs="Arial"/>
          <w:b/>
          <w:sz w:val="48"/>
          <w:szCs w:val="48"/>
        </w:rPr>
      </w:pPr>
      <w:r w:rsidRPr="006A1B64">
        <w:rPr>
          <w:rFonts w:ascii="Arial" w:eastAsia="Adobe Fan Heiti Std B" w:hAnsi="Arial" w:cs="Arial"/>
          <w:b/>
          <w:noProof/>
          <w:sz w:val="48"/>
          <w:szCs w:val="48"/>
          <w:lang w:eastAsia="tr-TR"/>
        </w:rPr>
        <w:drawing>
          <wp:inline distT="0" distB="0" distL="0" distR="0" wp14:anchorId="4D690D81" wp14:editId="5237E322">
            <wp:extent cx="449580" cy="678180"/>
            <wp:effectExtent l="19050" t="0" r="26670" b="23622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9580" cy="6781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6A1B64" w:rsidRPr="00443A49" w:rsidRDefault="006A1B64" w:rsidP="006A1B64">
      <w:pPr>
        <w:jc w:val="center"/>
        <w:rPr>
          <w:rFonts w:ascii="Arial" w:eastAsia="Adobe Fan Heiti Std B" w:hAnsi="Arial" w:cs="Arial"/>
          <w:b/>
          <w:sz w:val="48"/>
          <w:szCs w:val="24"/>
        </w:rPr>
      </w:pPr>
      <w:r w:rsidRPr="006A1B64">
        <w:rPr>
          <w:rFonts w:ascii="Arial" w:eastAsia="Adobe Fan Heiti Std B" w:hAnsi="Arial" w:cs="Arial"/>
          <w:sz w:val="48"/>
          <w:szCs w:val="48"/>
        </w:rPr>
        <w:t xml:space="preserve"> </w:t>
      </w:r>
      <w:r w:rsidRPr="006A1B64">
        <w:rPr>
          <w:rFonts w:ascii="Arial" w:eastAsia="Adobe Fan Heiti Std B" w:hAnsi="Arial" w:cs="Arial"/>
          <w:b/>
          <w:bCs/>
          <w:sz w:val="48"/>
          <w:szCs w:val="48"/>
        </w:rPr>
        <w:t>HACETTEPE ÜNİVERSİTESİ</w:t>
      </w:r>
    </w:p>
    <w:p w:rsidR="006A1B64" w:rsidRPr="00443A49" w:rsidRDefault="006A1B64" w:rsidP="006A1B64">
      <w:pPr>
        <w:jc w:val="center"/>
        <w:rPr>
          <w:rFonts w:ascii="Arial" w:eastAsia="Adobe Fan Heiti Std B" w:hAnsi="Arial" w:cs="Arial"/>
          <w:b/>
          <w:sz w:val="40"/>
          <w:szCs w:val="24"/>
        </w:rPr>
      </w:pPr>
      <w:r w:rsidRPr="00443A49">
        <w:rPr>
          <w:rFonts w:ascii="Arial" w:eastAsia="Adobe Fan Heiti Std B" w:hAnsi="Arial" w:cs="Arial"/>
          <w:b/>
          <w:sz w:val="40"/>
          <w:szCs w:val="24"/>
        </w:rPr>
        <w:t>Bilgisayar Mühendisliği Bölümü</w:t>
      </w:r>
    </w:p>
    <w:p w:rsidR="006A1B64" w:rsidRDefault="006A1B64" w:rsidP="006A1B64">
      <w:pPr>
        <w:jc w:val="center"/>
        <w:rPr>
          <w:rFonts w:ascii="Arial" w:eastAsia="Adobe Fan Heiti Std B" w:hAnsi="Arial" w:cs="Arial"/>
          <w:b/>
          <w:sz w:val="40"/>
          <w:szCs w:val="24"/>
        </w:rPr>
      </w:pPr>
      <w:r>
        <w:rPr>
          <w:rFonts w:ascii="Arial" w:eastAsia="Adobe Fan Heiti Std B" w:hAnsi="Arial" w:cs="Arial"/>
          <w:b/>
          <w:sz w:val="40"/>
          <w:szCs w:val="24"/>
        </w:rPr>
        <w:t>Bahar</w:t>
      </w:r>
      <w:r w:rsidRPr="00443A49">
        <w:rPr>
          <w:rFonts w:ascii="Arial" w:eastAsia="Adobe Fan Heiti Std B" w:hAnsi="Arial" w:cs="Arial"/>
          <w:b/>
          <w:sz w:val="40"/>
          <w:szCs w:val="24"/>
        </w:rPr>
        <w:t xml:space="preserve"> 201</w:t>
      </w:r>
      <w:r>
        <w:rPr>
          <w:rFonts w:ascii="Arial" w:eastAsia="Adobe Fan Heiti Std B" w:hAnsi="Arial" w:cs="Arial"/>
          <w:b/>
          <w:sz w:val="40"/>
          <w:szCs w:val="24"/>
        </w:rPr>
        <w:t>5</w:t>
      </w:r>
    </w:p>
    <w:p w:rsidR="006A1B64" w:rsidRPr="00443A49" w:rsidRDefault="006A1B64" w:rsidP="006A1B64">
      <w:pPr>
        <w:jc w:val="center"/>
        <w:rPr>
          <w:rFonts w:ascii="Arial" w:eastAsia="Adobe Fan Heiti Std B" w:hAnsi="Arial" w:cs="Arial"/>
          <w:b/>
          <w:sz w:val="40"/>
          <w:szCs w:val="24"/>
        </w:rPr>
      </w:pPr>
    </w:p>
    <w:p w:rsidR="006A1B64" w:rsidRPr="006A1B64" w:rsidRDefault="006A1B64" w:rsidP="006A1B64">
      <w:pPr>
        <w:jc w:val="center"/>
        <w:rPr>
          <w:rFonts w:ascii="Arial" w:eastAsia="Adobe Fan Heiti Std B" w:hAnsi="Arial" w:cs="Arial"/>
          <w:b/>
          <w:sz w:val="48"/>
          <w:szCs w:val="48"/>
        </w:rPr>
      </w:pPr>
      <w:r w:rsidRPr="006A1B64">
        <w:rPr>
          <w:rFonts w:ascii="Arial" w:eastAsia="Adobe Fan Heiti Std B" w:hAnsi="Arial" w:cs="Arial"/>
          <w:b/>
          <w:sz w:val="48"/>
          <w:szCs w:val="48"/>
        </w:rPr>
        <w:t>BBM487</w:t>
      </w:r>
    </w:p>
    <w:p w:rsidR="006A1B64" w:rsidRPr="006A1B64" w:rsidRDefault="006A1B64" w:rsidP="006A1B64">
      <w:pPr>
        <w:jc w:val="center"/>
        <w:rPr>
          <w:rFonts w:ascii="Arial" w:eastAsia="Adobe Fan Heiti Std B" w:hAnsi="Arial" w:cs="Arial"/>
          <w:b/>
          <w:sz w:val="48"/>
          <w:szCs w:val="48"/>
        </w:rPr>
      </w:pPr>
      <w:r w:rsidRPr="006A1B64">
        <w:rPr>
          <w:rFonts w:ascii="Arial" w:eastAsia="Adobe Fan Heiti Std B" w:hAnsi="Arial" w:cs="Arial"/>
          <w:b/>
          <w:sz w:val="48"/>
          <w:szCs w:val="48"/>
        </w:rPr>
        <w:t>Yazılım Mühendisliği Laboratuvarı</w:t>
      </w:r>
    </w:p>
    <w:p w:rsidR="006A1B64" w:rsidRDefault="006A1B64" w:rsidP="006A1B64">
      <w:pPr>
        <w:jc w:val="center"/>
        <w:rPr>
          <w:rFonts w:ascii="Arial" w:eastAsia="Adobe Fan Heiti Std B" w:hAnsi="Arial" w:cs="Arial"/>
          <w:b/>
          <w:sz w:val="36"/>
          <w:szCs w:val="24"/>
        </w:rPr>
      </w:pPr>
    </w:p>
    <w:p w:rsidR="006A1B64" w:rsidRPr="006A1B64" w:rsidRDefault="006A1B64" w:rsidP="006A1B64">
      <w:pPr>
        <w:jc w:val="center"/>
        <w:rPr>
          <w:rFonts w:ascii="Arial" w:eastAsia="Adobe Fan Heiti Std B" w:hAnsi="Arial" w:cs="Arial"/>
          <w:b/>
          <w:sz w:val="40"/>
          <w:szCs w:val="40"/>
        </w:rPr>
      </w:pPr>
      <w:r w:rsidRPr="006A1B64">
        <w:rPr>
          <w:rFonts w:ascii="Arial" w:eastAsia="Adobe Fan Heiti Std B" w:hAnsi="Arial" w:cs="Arial"/>
          <w:b/>
          <w:sz w:val="40"/>
          <w:szCs w:val="40"/>
        </w:rPr>
        <w:t>Grup 7</w:t>
      </w:r>
    </w:p>
    <w:p w:rsidR="006A1B64" w:rsidRPr="006A1B64" w:rsidRDefault="006A1B64" w:rsidP="006A1B64">
      <w:pPr>
        <w:jc w:val="center"/>
        <w:rPr>
          <w:rFonts w:ascii="Arial" w:eastAsia="Adobe Fan Heiti Std B" w:hAnsi="Arial" w:cs="Arial"/>
          <w:b/>
          <w:sz w:val="40"/>
          <w:szCs w:val="40"/>
        </w:rPr>
      </w:pPr>
      <w:r w:rsidRPr="006A1B64">
        <w:rPr>
          <w:rFonts w:ascii="Arial" w:eastAsia="Adobe Fan Heiti Std B" w:hAnsi="Arial" w:cs="Arial"/>
          <w:b/>
          <w:sz w:val="40"/>
          <w:szCs w:val="40"/>
        </w:rPr>
        <w:t>Öğrenci İşleri Sistemi</w:t>
      </w:r>
    </w:p>
    <w:p w:rsidR="006A1B64" w:rsidRPr="00443A49" w:rsidRDefault="006A1B64" w:rsidP="006A1B64">
      <w:pPr>
        <w:rPr>
          <w:rFonts w:ascii="Arial" w:eastAsia="Adobe Fan Heiti Std B" w:hAnsi="Arial" w:cs="Arial"/>
          <w:b/>
          <w:sz w:val="36"/>
          <w:szCs w:val="24"/>
        </w:rPr>
      </w:pPr>
      <w:r w:rsidRPr="00443A49">
        <w:rPr>
          <w:rFonts w:ascii="Arial" w:eastAsia="Adobe Fan Heiti Std B" w:hAnsi="Arial" w:cs="Arial"/>
          <w:b/>
          <w:noProof/>
          <w:sz w:val="32"/>
          <w:szCs w:val="36"/>
          <w:lang w:eastAsia="tr-TR"/>
        </w:rPr>
        <mc:AlternateContent>
          <mc:Choice Requires="wpg">
            <w:drawing>
              <wp:anchor distT="0" distB="0" distL="114300" distR="114300" simplePos="0" relativeHeight="251659264" behindDoc="1" locked="0" layoutInCell="1" allowOverlap="1" wp14:anchorId="45115DF4" wp14:editId="464E21DF">
                <wp:simplePos x="0" y="0"/>
                <wp:positionH relativeFrom="page">
                  <wp:posOffset>2196465</wp:posOffset>
                </wp:positionH>
                <wp:positionV relativeFrom="page">
                  <wp:posOffset>4791590</wp:posOffset>
                </wp:positionV>
                <wp:extent cx="5494369" cy="5696712"/>
                <wp:effectExtent l="0" t="0" r="0" b="3175"/>
                <wp:wrapNone/>
                <wp:docPr id="63" name="Gr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erbest Biçimli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erbest Biçimli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erbest Biçimli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erbest Biçimli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erbest Biçimli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AC3946B" id="Grup 2" o:spid="_x0000_s1026" style="position:absolute;margin-left:172.95pt;margin-top:377.3pt;width:432.65pt;height:448.55pt;z-index:-251657216;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">
                <o:lock v:ext="edit" aspectratio="t"/>
                <v:shape id="Serbest Biçimli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Serbest Biçimli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Serbest Biçimli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Serbest Biçimli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Serbest Biçimli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6A1B64" w:rsidRPr="006A1B64" w:rsidRDefault="006A1B64" w:rsidP="006A1B64">
      <w:pPr>
        <w:spacing w:after="100"/>
        <w:jc w:val="center"/>
        <w:rPr>
          <w:rFonts w:ascii="Arial" w:eastAsia="Adobe Fan Heiti Std B" w:hAnsi="Arial" w:cs="Arial"/>
          <w:b/>
          <w:bCs/>
          <w:sz w:val="52"/>
          <w:u w:val="single"/>
        </w:rPr>
      </w:pPr>
      <w:r w:rsidRPr="006A1B64">
        <w:rPr>
          <w:rFonts w:ascii="Arial" w:eastAsia="Adobe Fan Heiti Std B" w:hAnsi="Arial" w:cs="Arial"/>
          <w:b/>
          <w:sz w:val="40"/>
          <w:u w:val="single"/>
        </w:rPr>
        <w:t>Ders Sorumluları</w:t>
      </w:r>
    </w:p>
    <w:p w:rsidR="006A1B64" w:rsidRPr="00443A49" w:rsidRDefault="006A1B64" w:rsidP="006A1B64">
      <w:pPr>
        <w:spacing w:after="100"/>
        <w:jc w:val="center"/>
        <w:rPr>
          <w:rFonts w:ascii="Arial" w:eastAsia="Adobe Fan Heiti Std B" w:hAnsi="Arial" w:cs="Arial"/>
          <w:b/>
          <w:bCs/>
          <w:sz w:val="40"/>
        </w:rPr>
      </w:pPr>
      <w:proofErr w:type="spellStart"/>
      <w:r>
        <w:rPr>
          <w:rFonts w:ascii="Arial" w:eastAsia="Adobe Fan Heiti Std B" w:hAnsi="Arial" w:cs="Arial"/>
          <w:b/>
          <w:bCs/>
          <w:sz w:val="40"/>
        </w:rPr>
        <w:t>Ph</w:t>
      </w:r>
      <w:proofErr w:type="spellEnd"/>
      <w:r>
        <w:rPr>
          <w:rFonts w:ascii="Arial" w:eastAsia="Adobe Fan Heiti Std B" w:hAnsi="Arial" w:cs="Arial"/>
          <w:b/>
          <w:bCs/>
          <w:sz w:val="40"/>
        </w:rPr>
        <w:t>. D. Kıvanç DİNÇER</w:t>
      </w:r>
    </w:p>
    <w:p w:rsidR="006A1B64" w:rsidRDefault="006A1B64" w:rsidP="006A1B64">
      <w:pPr>
        <w:spacing w:after="100"/>
        <w:jc w:val="center"/>
        <w:rPr>
          <w:rFonts w:ascii="Arial" w:eastAsia="Adobe Fan Heiti Std B" w:hAnsi="Arial" w:cs="Arial"/>
          <w:b/>
          <w:bCs/>
          <w:sz w:val="40"/>
        </w:rPr>
      </w:pPr>
      <w:r>
        <w:rPr>
          <w:rFonts w:ascii="Arial" w:eastAsia="Adobe Fan Heiti Std B" w:hAnsi="Arial" w:cs="Arial"/>
          <w:b/>
          <w:bCs/>
          <w:sz w:val="40"/>
        </w:rPr>
        <w:t>R.A. Gültekin IŞIK</w:t>
      </w:r>
    </w:p>
    <w:p w:rsidR="006A1B64" w:rsidRPr="00443A49" w:rsidRDefault="006A1B64" w:rsidP="006A1B64">
      <w:pPr>
        <w:spacing w:after="100"/>
        <w:jc w:val="center"/>
        <w:rPr>
          <w:rFonts w:ascii="Arial" w:eastAsia="Adobe Fan Heiti Std B" w:hAnsi="Arial" w:cs="Arial"/>
          <w:b/>
          <w:bCs/>
          <w:sz w:val="40"/>
        </w:rPr>
      </w:pPr>
      <w:r>
        <w:rPr>
          <w:rFonts w:ascii="Arial" w:eastAsia="Adobe Fan Heiti Std B" w:hAnsi="Arial" w:cs="Arial"/>
          <w:b/>
          <w:bCs/>
          <w:sz w:val="40"/>
        </w:rPr>
        <w:t>R.A. Tuğba ERDOĞAN</w:t>
      </w:r>
    </w:p>
    <w:p w:rsidR="00AA7BC9" w:rsidRDefault="00AA7BC9"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P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rPr>
          <w:rFonts w:ascii="SFBX1440" w:hAnsi="SFBX1440" w:cs="SFBX1440"/>
          <w:color w:val="000000"/>
          <w:sz w:val="29"/>
          <w:szCs w:val="29"/>
        </w:rPr>
      </w:pPr>
    </w:p>
    <w:p w:rsidR="00AA7BC9" w:rsidRDefault="00AA7BC9" w:rsidP="00304EDD">
      <w:pPr>
        <w:pStyle w:val="Heading1"/>
        <w:numPr>
          <w:ilvl w:val="0"/>
          <w:numId w:val="1"/>
        </w:numPr>
      </w:pPr>
      <w:r>
        <w:lastRenderedPageBreak/>
        <w:t xml:space="preserve"> Grup Üyeleri ve </w:t>
      </w:r>
      <w:r w:rsidR="00304EDD">
        <w:t>İletişim</w:t>
      </w:r>
      <w:r>
        <w:t xml:space="preserve"> Bilgileri</w:t>
      </w:r>
    </w:p>
    <w:p w:rsidR="00A469CD" w:rsidRPr="00A469CD" w:rsidRDefault="00A469CD" w:rsidP="00A469CD"/>
    <w:p w:rsidR="00AA7BC9" w:rsidRDefault="00AA7BC9" w:rsidP="00AA7BC9">
      <w:pPr>
        <w:autoSpaceDE w:val="0"/>
        <w:autoSpaceDN w:val="0"/>
        <w:adjustRightInd w:val="0"/>
        <w:spacing w:after="0" w:line="240" w:lineRule="auto"/>
        <w:rPr>
          <w:rFonts w:ascii="SFRM1000" w:hAnsi="SFRM1000" w:cs="SFRM1000"/>
          <w:color w:val="000000"/>
          <w:sz w:val="20"/>
          <w:szCs w:val="20"/>
        </w:rPr>
      </w:pPr>
    </w:p>
    <w:tbl>
      <w:tblPr>
        <w:tblStyle w:val="GridTable4-Accent6"/>
        <w:tblW w:w="11430" w:type="dxa"/>
        <w:tblInd w:w="-1189" w:type="dxa"/>
        <w:tblLook w:val="04A0" w:firstRow="1" w:lastRow="0" w:firstColumn="1" w:lastColumn="0" w:noHBand="0" w:noVBand="1"/>
      </w:tblPr>
      <w:tblGrid>
        <w:gridCol w:w="1109"/>
        <w:gridCol w:w="1525"/>
        <w:gridCol w:w="1417"/>
        <w:gridCol w:w="1443"/>
        <w:gridCol w:w="3131"/>
        <w:gridCol w:w="2805"/>
      </w:tblGrid>
      <w:tr w:rsidR="00056AEC" w:rsidRPr="00056AEC" w:rsidTr="00056AEC">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109" w:type="dxa"/>
          </w:tcPr>
          <w:p w:rsidR="00E52A1F" w:rsidRPr="00056AEC" w:rsidRDefault="00E52A1F" w:rsidP="00056AEC">
            <w:r w:rsidRPr="00056AEC">
              <w:t>Numara</w:t>
            </w:r>
            <w:r w:rsidR="00304EDD" w:rsidRPr="00056AEC">
              <w:t>sı</w:t>
            </w:r>
          </w:p>
        </w:tc>
        <w:tc>
          <w:tcPr>
            <w:tcW w:w="1525" w:type="dxa"/>
          </w:tcPr>
          <w:p w:rsidR="00E52A1F" w:rsidRPr="00056AEC" w:rsidRDefault="00304EDD" w:rsidP="00056AEC">
            <w:pPr>
              <w:cnfStyle w:val="100000000000" w:firstRow="1" w:lastRow="0" w:firstColumn="0" w:lastColumn="0" w:oddVBand="0" w:evenVBand="0" w:oddHBand="0" w:evenHBand="0" w:firstRowFirstColumn="0" w:firstRowLastColumn="0" w:lastRowFirstColumn="0" w:lastRowLastColumn="0"/>
            </w:pPr>
            <w:r w:rsidRPr="00056AEC">
              <w:t>Soyadı</w:t>
            </w:r>
          </w:p>
        </w:tc>
        <w:tc>
          <w:tcPr>
            <w:tcW w:w="1417" w:type="dxa"/>
          </w:tcPr>
          <w:p w:rsidR="00E52A1F" w:rsidRPr="00056AEC" w:rsidRDefault="00E52A1F" w:rsidP="00056AEC">
            <w:pPr>
              <w:cnfStyle w:val="100000000000" w:firstRow="1" w:lastRow="0" w:firstColumn="0" w:lastColumn="0" w:oddVBand="0" w:evenVBand="0" w:oddHBand="0" w:evenHBand="0" w:firstRowFirstColumn="0" w:firstRowLastColumn="0" w:lastRowFirstColumn="0" w:lastRowLastColumn="0"/>
            </w:pPr>
            <w:r w:rsidRPr="00056AEC">
              <w:t>Ad</w:t>
            </w:r>
            <w:r w:rsidR="00304EDD" w:rsidRPr="00056AEC">
              <w:t>ı</w:t>
            </w:r>
          </w:p>
        </w:tc>
        <w:tc>
          <w:tcPr>
            <w:tcW w:w="1443" w:type="dxa"/>
          </w:tcPr>
          <w:p w:rsidR="00E52A1F" w:rsidRPr="00056AEC" w:rsidRDefault="00E52A1F" w:rsidP="00056AEC">
            <w:pPr>
              <w:cnfStyle w:val="100000000000" w:firstRow="1" w:lastRow="0" w:firstColumn="0" w:lastColumn="0" w:oddVBand="0" w:evenVBand="0" w:oddHBand="0" w:evenHBand="0" w:firstRowFirstColumn="0" w:firstRowLastColumn="0" w:lastRowFirstColumn="0" w:lastRowLastColumn="0"/>
            </w:pPr>
            <w:r w:rsidRPr="00056AEC">
              <w:t>Telefon</w:t>
            </w:r>
          </w:p>
        </w:tc>
        <w:tc>
          <w:tcPr>
            <w:tcW w:w="3131" w:type="dxa"/>
          </w:tcPr>
          <w:p w:rsidR="00E52A1F" w:rsidRPr="00056AEC" w:rsidRDefault="00E52A1F" w:rsidP="00056AEC">
            <w:pPr>
              <w:cnfStyle w:val="100000000000" w:firstRow="1" w:lastRow="0" w:firstColumn="0" w:lastColumn="0" w:oddVBand="0" w:evenVBand="0" w:oddHBand="0" w:evenHBand="0" w:firstRowFirstColumn="0" w:firstRowLastColumn="0" w:lastRowFirstColumn="0" w:lastRowLastColumn="0"/>
            </w:pPr>
            <w:r w:rsidRPr="00056AEC">
              <w:t>E-Mail</w:t>
            </w:r>
          </w:p>
        </w:tc>
        <w:tc>
          <w:tcPr>
            <w:tcW w:w="2805" w:type="dxa"/>
            <w:noWrap/>
          </w:tcPr>
          <w:p w:rsidR="00E52A1F" w:rsidRPr="00056AEC" w:rsidRDefault="00E7704B" w:rsidP="00056AEC">
            <w:pPr>
              <w:cnfStyle w:val="100000000000" w:firstRow="1" w:lastRow="0" w:firstColumn="0" w:lastColumn="0" w:oddVBand="0" w:evenVBand="0" w:oddHBand="0" w:evenHBand="0" w:firstRowFirstColumn="0" w:firstRowLastColumn="0" w:lastRowFirstColumn="0" w:lastRowLastColumn="0"/>
            </w:pPr>
            <w:r w:rsidRPr="00056AEC">
              <w:t>Projedeki Rolü</w:t>
            </w:r>
          </w:p>
        </w:tc>
      </w:tr>
      <w:tr w:rsidR="00056AEC" w:rsidRPr="00056AEC" w:rsidTr="00056AE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RDefault="00056AEC" w:rsidP="00056AEC"/>
          <w:p w:rsidR="00AA7BC9" w:rsidRDefault="00AA7BC9" w:rsidP="00056AEC">
            <w:proofErr w:type="gramStart"/>
            <w:r w:rsidRPr="00056AEC">
              <w:t>21127696</w:t>
            </w:r>
            <w:proofErr w:type="gramEnd"/>
          </w:p>
          <w:p w:rsidR="00056AEC" w:rsidRPr="00056AEC" w:rsidRDefault="00056AEC" w:rsidP="00056AEC"/>
        </w:tc>
        <w:tc>
          <w:tcPr>
            <w:tcW w:w="1525"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AA7BC9" w:rsidRPr="00056AEC" w:rsidRDefault="00AA7BC9" w:rsidP="00056AEC">
            <w:pPr>
              <w:cnfStyle w:val="000000100000" w:firstRow="0" w:lastRow="0" w:firstColumn="0" w:lastColumn="0" w:oddVBand="0" w:evenVBand="0" w:oddHBand="1" w:evenHBand="0" w:firstRowFirstColumn="0" w:firstRowLastColumn="0" w:lastRowFirstColumn="0" w:lastRowLastColumn="0"/>
            </w:pPr>
            <w:r w:rsidRPr="00056AEC">
              <w:t>TAHMAZOĞLU</w:t>
            </w:r>
          </w:p>
        </w:tc>
        <w:tc>
          <w:tcPr>
            <w:tcW w:w="1417"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AA7BC9" w:rsidRPr="00056AEC" w:rsidRDefault="00AA7BC9" w:rsidP="00056AEC">
            <w:pPr>
              <w:cnfStyle w:val="000000100000" w:firstRow="0" w:lastRow="0" w:firstColumn="0" w:lastColumn="0" w:oddVBand="0" w:evenVBand="0" w:oddHBand="1" w:evenHBand="0" w:firstRowFirstColumn="0" w:firstRowLastColumn="0" w:lastRowFirstColumn="0" w:lastRowLastColumn="0"/>
            </w:pPr>
            <w:r w:rsidRPr="00056AEC">
              <w:t>ALİ CAN</w:t>
            </w:r>
          </w:p>
        </w:tc>
        <w:tc>
          <w:tcPr>
            <w:tcW w:w="1443"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AA7BC9" w:rsidRPr="00056AEC" w:rsidRDefault="00AA7BC9" w:rsidP="00056AEC">
            <w:pPr>
              <w:cnfStyle w:val="000000100000" w:firstRow="0" w:lastRow="0" w:firstColumn="0" w:lastColumn="0" w:oddVBand="0" w:evenVBand="0" w:oddHBand="1" w:evenHBand="0" w:firstRowFirstColumn="0" w:firstRowLastColumn="0" w:lastRowFirstColumn="0" w:lastRowLastColumn="0"/>
            </w:pPr>
            <w:proofErr w:type="gramStart"/>
            <w:r w:rsidRPr="00056AEC">
              <w:t>05348971689</w:t>
            </w:r>
            <w:proofErr w:type="gramEnd"/>
          </w:p>
        </w:tc>
        <w:tc>
          <w:tcPr>
            <w:tcW w:w="3131"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AA7BC9" w:rsidRPr="00056AEC" w:rsidRDefault="00AA7BC9" w:rsidP="00056AEC">
            <w:pPr>
              <w:cnfStyle w:val="000000100000" w:firstRow="0" w:lastRow="0" w:firstColumn="0" w:lastColumn="0" w:oddVBand="0" w:evenVBand="0" w:oddHBand="1" w:evenHBand="0" w:firstRowFirstColumn="0" w:firstRowLastColumn="0" w:lastRowFirstColumn="0" w:lastRowLastColumn="0"/>
            </w:pPr>
            <w:r w:rsidRPr="00056AEC">
              <w:t>alicantahmazoglu11@gmail.com</w:t>
            </w:r>
          </w:p>
        </w:tc>
        <w:tc>
          <w:tcPr>
            <w:tcW w:w="2805" w:type="dxa"/>
            <w:noWrap/>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AA7BC9" w:rsidRPr="00056AEC" w:rsidRDefault="00AA7BC9" w:rsidP="00056AEC">
            <w:pPr>
              <w:cnfStyle w:val="000000100000" w:firstRow="0" w:lastRow="0" w:firstColumn="0" w:lastColumn="0" w:oddVBand="0" w:evenVBand="0" w:oddHBand="1" w:evenHBand="0" w:firstRowFirstColumn="0" w:firstRowLastColumn="0" w:lastRowFirstColumn="0" w:lastRowLastColumn="0"/>
            </w:pPr>
            <w:r w:rsidRPr="00056AEC">
              <w:t>Proje Yöneticisi</w:t>
            </w:r>
          </w:p>
        </w:tc>
      </w:tr>
      <w:tr w:rsidR="00056AEC" w:rsidRPr="00056AEC" w:rsidTr="00056AEC">
        <w:trPr>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RDefault="00056AEC" w:rsidP="00056AEC"/>
          <w:p w:rsidR="0046083F" w:rsidRPr="00056AEC" w:rsidRDefault="0046083F" w:rsidP="00056AEC">
            <w:proofErr w:type="gramStart"/>
            <w:r w:rsidRPr="00056AEC">
              <w:t>21127151</w:t>
            </w:r>
            <w:proofErr w:type="gramEnd"/>
          </w:p>
        </w:tc>
        <w:tc>
          <w:tcPr>
            <w:tcW w:w="1525"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r w:rsidRPr="00056AEC">
              <w:t>ERAY</w:t>
            </w:r>
          </w:p>
        </w:tc>
        <w:tc>
          <w:tcPr>
            <w:tcW w:w="1417"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r w:rsidRPr="00056AEC">
              <w:t>ABDULKERİM</w:t>
            </w:r>
          </w:p>
        </w:tc>
        <w:tc>
          <w:tcPr>
            <w:tcW w:w="1443"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proofErr w:type="gramStart"/>
            <w:r w:rsidRPr="00056AEC">
              <w:t>05439528775</w:t>
            </w:r>
            <w:proofErr w:type="gramEnd"/>
          </w:p>
        </w:tc>
        <w:tc>
          <w:tcPr>
            <w:tcW w:w="3131"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r w:rsidRPr="00056AEC">
              <w:t>kerimeray25@hotmail.com</w:t>
            </w:r>
          </w:p>
        </w:tc>
        <w:tc>
          <w:tcPr>
            <w:tcW w:w="2805" w:type="dxa"/>
            <w:noWrap/>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Default="0046083F" w:rsidP="00056AEC">
            <w:pPr>
              <w:cnfStyle w:val="000000000000" w:firstRow="0" w:lastRow="0" w:firstColumn="0" w:lastColumn="0" w:oddVBand="0" w:evenVBand="0" w:oddHBand="0" w:evenHBand="0" w:firstRowFirstColumn="0" w:firstRowLastColumn="0" w:lastRowFirstColumn="0" w:lastRowLastColumn="0"/>
            </w:pPr>
            <w:r w:rsidRPr="00056AEC">
              <w:t>Tasarımcı</w:t>
            </w:r>
          </w:p>
          <w:p w:rsidR="00056AEC" w:rsidRPr="00056AEC" w:rsidRDefault="00056AEC" w:rsidP="00056AEC">
            <w:pPr>
              <w:cnfStyle w:val="000000000000" w:firstRow="0" w:lastRow="0" w:firstColumn="0" w:lastColumn="0" w:oddVBand="0" w:evenVBand="0" w:oddHBand="0" w:evenHBand="0" w:firstRowFirstColumn="0" w:firstRowLastColumn="0" w:lastRowFirstColumn="0" w:lastRowLastColumn="0"/>
            </w:pPr>
          </w:p>
        </w:tc>
      </w:tr>
      <w:tr w:rsidR="00056AEC" w:rsidRPr="00056AEC" w:rsidTr="00056AE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RDefault="00056AEC" w:rsidP="00056AEC"/>
          <w:p w:rsidR="0046083F" w:rsidRDefault="0046083F" w:rsidP="00056AEC">
            <w:proofErr w:type="gramStart"/>
            <w:r w:rsidRPr="00056AEC">
              <w:t>21228319</w:t>
            </w:r>
            <w:proofErr w:type="gramEnd"/>
          </w:p>
          <w:p w:rsidR="00056AEC" w:rsidRPr="00056AEC" w:rsidRDefault="00056AEC" w:rsidP="00056AEC"/>
        </w:tc>
        <w:tc>
          <w:tcPr>
            <w:tcW w:w="1525"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RDefault="0046083F" w:rsidP="00056AEC">
            <w:pPr>
              <w:cnfStyle w:val="000000100000" w:firstRow="0" w:lastRow="0" w:firstColumn="0" w:lastColumn="0" w:oddVBand="0" w:evenVBand="0" w:oddHBand="1" w:evenHBand="0" w:firstRowFirstColumn="0" w:firstRowLastColumn="0" w:lastRowFirstColumn="0" w:lastRowLastColumn="0"/>
            </w:pPr>
            <w:r w:rsidRPr="00056AEC">
              <w:t>ERSOY</w:t>
            </w:r>
          </w:p>
        </w:tc>
        <w:tc>
          <w:tcPr>
            <w:tcW w:w="1417"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RDefault="0046083F" w:rsidP="00056AEC">
            <w:pPr>
              <w:cnfStyle w:val="000000100000" w:firstRow="0" w:lastRow="0" w:firstColumn="0" w:lastColumn="0" w:oddVBand="0" w:evenVBand="0" w:oddHBand="1" w:evenHBand="0" w:firstRowFirstColumn="0" w:firstRowLastColumn="0" w:lastRowFirstColumn="0" w:lastRowLastColumn="0"/>
            </w:pPr>
            <w:r w:rsidRPr="00056AEC">
              <w:t xml:space="preserve">AYŞE </w:t>
            </w:r>
            <w:proofErr w:type="gramStart"/>
            <w:r w:rsidRPr="00056AEC">
              <w:t>MELİZ</w:t>
            </w:r>
            <w:proofErr w:type="gramEnd"/>
          </w:p>
        </w:tc>
        <w:tc>
          <w:tcPr>
            <w:tcW w:w="1443"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RDefault="0046083F" w:rsidP="00056AEC">
            <w:pPr>
              <w:cnfStyle w:val="000000100000" w:firstRow="0" w:lastRow="0" w:firstColumn="0" w:lastColumn="0" w:oddVBand="0" w:evenVBand="0" w:oddHBand="1" w:evenHBand="0" w:firstRowFirstColumn="0" w:firstRowLastColumn="0" w:lastRowFirstColumn="0" w:lastRowLastColumn="0"/>
            </w:pPr>
            <w:proofErr w:type="gramStart"/>
            <w:r w:rsidRPr="00056AEC">
              <w:t>05072210788</w:t>
            </w:r>
            <w:proofErr w:type="gramEnd"/>
          </w:p>
        </w:tc>
        <w:tc>
          <w:tcPr>
            <w:tcW w:w="3131"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RDefault="0046083F" w:rsidP="00056AEC">
            <w:pPr>
              <w:cnfStyle w:val="000000100000" w:firstRow="0" w:lastRow="0" w:firstColumn="0" w:lastColumn="0" w:oddVBand="0" w:evenVBand="0" w:oddHBand="1" w:evenHBand="0" w:firstRowFirstColumn="0" w:firstRowLastColumn="0" w:lastRowFirstColumn="0" w:lastRowLastColumn="0"/>
            </w:pPr>
            <w:r w:rsidRPr="00056AEC">
              <w:t>melizzersoy@gmail.com</w:t>
            </w:r>
          </w:p>
        </w:tc>
        <w:tc>
          <w:tcPr>
            <w:tcW w:w="2805" w:type="dxa"/>
            <w:noWrap/>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RDefault="0046083F" w:rsidP="00056AEC">
            <w:pPr>
              <w:cnfStyle w:val="000000100000" w:firstRow="0" w:lastRow="0" w:firstColumn="0" w:lastColumn="0" w:oddVBand="0" w:evenVBand="0" w:oddHBand="1" w:evenHBand="0" w:firstRowFirstColumn="0" w:firstRowLastColumn="0" w:lastRowFirstColumn="0" w:lastRowLastColumn="0"/>
            </w:pPr>
            <w:r w:rsidRPr="00056AEC">
              <w:t>Sistem Analisti</w:t>
            </w:r>
          </w:p>
        </w:tc>
      </w:tr>
      <w:tr w:rsidR="00056AEC" w:rsidRPr="00056AEC" w:rsidTr="00056AEC">
        <w:trPr>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RDefault="00056AEC" w:rsidP="00056AEC"/>
          <w:p w:rsidR="0046083F" w:rsidRDefault="0046083F" w:rsidP="00056AEC">
            <w:proofErr w:type="gramStart"/>
            <w:r w:rsidRPr="00056AEC">
              <w:t>20926908</w:t>
            </w:r>
            <w:proofErr w:type="gramEnd"/>
          </w:p>
          <w:p w:rsidR="00056AEC" w:rsidRPr="00056AEC" w:rsidRDefault="00056AEC" w:rsidP="00056AEC"/>
        </w:tc>
        <w:tc>
          <w:tcPr>
            <w:tcW w:w="1525"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r w:rsidRPr="00056AEC">
              <w:t>VARLI</w:t>
            </w:r>
          </w:p>
        </w:tc>
        <w:tc>
          <w:tcPr>
            <w:tcW w:w="1417"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r w:rsidRPr="00056AEC">
              <w:t>CEM</w:t>
            </w:r>
          </w:p>
        </w:tc>
        <w:tc>
          <w:tcPr>
            <w:tcW w:w="1443"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proofErr w:type="gramStart"/>
            <w:r w:rsidRPr="00056AEC">
              <w:t>05379829973</w:t>
            </w:r>
            <w:proofErr w:type="gramEnd"/>
          </w:p>
        </w:tc>
        <w:tc>
          <w:tcPr>
            <w:tcW w:w="3131"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r w:rsidRPr="00056AEC">
              <w:t>varlicem@hotmail.com</w:t>
            </w:r>
          </w:p>
        </w:tc>
        <w:tc>
          <w:tcPr>
            <w:tcW w:w="2805" w:type="dxa"/>
            <w:noWrap/>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r w:rsidRPr="00056AEC">
              <w:t>Yazılım Test Uzmanı</w:t>
            </w:r>
          </w:p>
        </w:tc>
      </w:tr>
      <w:tr w:rsidR="00056AEC" w:rsidRPr="00056AEC" w:rsidTr="00056AE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RDefault="00056AEC" w:rsidP="00056AEC"/>
          <w:p w:rsidR="0046083F" w:rsidRDefault="0046083F" w:rsidP="00056AEC">
            <w:proofErr w:type="gramStart"/>
            <w:r w:rsidRPr="00056AEC">
              <w:t>21126834</w:t>
            </w:r>
            <w:proofErr w:type="gramEnd"/>
          </w:p>
          <w:p w:rsidR="00056AEC" w:rsidRPr="00056AEC" w:rsidRDefault="00056AEC" w:rsidP="00056AEC"/>
        </w:tc>
        <w:tc>
          <w:tcPr>
            <w:tcW w:w="1525"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RDefault="0046083F" w:rsidP="00056AEC">
            <w:pPr>
              <w:cnfStyle w:val="000000100000" w:firstRow="0" w:lastRow="0" w:firstColumn="0" w:lastColumn="0" w:oddVBand="0" w:evenVBand="0" w:oddHBand="1" w:evenHBand="0" w:firstRowFirstColumn="0" w:firstRowLastColumn="0" w:lastRowFirstColumn="0" w:lastRowLastColumn="0"/>
            </w:pPr>
            <w:r w:rsidRPr="00056AEC">
              <w:t>AKIN</w:t>
            </w:r>
          </w:p>
        </w:tc>
        <w:tc>
          <w:tcPr>
            <w:tcW w:w="1417"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RDefault="0046083F" w:rsidP="00056AEC">
            <w:pPr>
              <w:cnfStyle w:val="000000100000" w:firstRow="0" w:lastRow="0" w:firstColumn="0" w:lastColumn="0" w:oddVBand="0" w:evenVBand="0" w:oddHBand="1" w:evenHBand="0" w:firstRowFirstColumn="0" w:firstRowLastColumn="0" w:lastRowFirstColumn="0" w:lastRowLastColumn="0"/>
            </w:pPr>
            <w:r w:rsidRPr="00056AEC">
              <w:t>EMRE</w:t>
            </w:r>
          </w:p>
        </w:tc>
        <w:tc>
          <w:tcPr>
            <w:tcW w:w="1443"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RDefault="0046083F" w:rsidP="00056AEC">
            <w:pPr>
              <w:cnfStyle w:val="000000100000" w:firstRow="0" w:lastRow="0" w:firstColumn="0" w:lastColumn="0" w:oddVBand="0" w:evenVBand="0" w:oddHBand="1" w:evenHBand="0" w:firstRowFirstColumn="0" w:firstRowLastColumn="0" w:lastRowFirstColumn="0" w:lastRowLastColumn="0"/>
            </w:pPr>
            <w:proofErr w:type="gramStart"/>
            <w:r w:rsidRPr="00056AEC">
              <w:t>05375998361</w:t>
            </w:r>
            <w:proofErr w:type="gramEnd"/>
          </w:p>
        </w:tc>
        <w:tc>
          <w:tcPr>
            <w:tcW w:w="3131" w:type="dxa"/>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RDefault="0046083F" w:rsidP="00056AEC">
            <w:pPr>
              <w:cnfStyle w:val="000000100000" w:firstRow="0" w:lastRow="0" w:firstColumn="0" w:lastColumn="0" w:oddVBand="0" w:evenVBand="0" w:oddHBand="1" w:evenHBand="0" w:firstRowFirstColumn="0" w:firstRowLastColumn="0" w:lastRowFirstColumn="0" w:lastRowLastColumn="0"/>
            </w:pPr>
            <w:r w:rsidRPr="00056AEC">
              <w:t>varlicem@hotmail.com</w:t>
            </w:r>
          </w:p>
        </w:tc>
        <w:tc>
          <w:tcPr>
            <w:tcW w:w="2805" w:type="dxa"/>
            <w:noWrap/>
            <w:hideMark/>
          </w:tcPr>
          <w:p w:rsidR="00056AEC" w:rsidRDefault="00056AEC" w:rsidP="00056AEC">
            <w:pPr>
              <w:cnfStyle w:val="000000100000" w:firstRow="0" w:lastRow="0" w:firstColumn="0" w:lastColumn="0" w:oddVBand="0" w:evenVBand="0" w:oddHBand="1" w:evenHBand="0" w:firstRowFirstColumn="0" w:firstRowLastColumn="0" w:lastRowFirstColumn="0" w:lastRowLastColumn="0"/>
            </w:pPr>
          </w:p>
          <w:p w:rsidR="0046083F" w:rsidRPr="00056AEC" w:rsidRDefault="0046083F" w:rsidP="00056AEC">
            <w:pPr>
              <w:cnfStyle w:val="000000100000" w:firstRow="0" w:lastRow="0" w:firstColumn="0" w:lastColumn="0" w:oddVBand="0" w:evenVBand="0" w:oddHBand="1" w:evenHBand="0" w:firstRowFirstColumn="0" w:firstRowLastColumn="0" w:lastRowFirstColumn="0" w:lastRowLastColumn="0"/>
            </w:pPr>
            <w:r w:rsidRPr="00056AEC">
              <w:t>Yazılım Geliştirme Uzmanı</w:t>
            </w:r>
          </w:p>
        </w:tc>
      </w:tr>
      <w:tr w:rsidR="00056AEC" w:rsidRPr="00056AEC" w:rsidTr="00056AEC">
        <w:trPr>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RDefault="00056AEC" w:rsidP="00056AEC"/>
          <w:p w:rsidR="0046083F" w:rsidRDefault="0046083F" w:rsidP="00056AEC">
            <w:proofErr w:type="gramStart"/>
            <w:r w:rsidRPr="00056AEC">
              <w:t>21127754</w:t>
            </w:r>
            <w:proofErr w:type="gramEnd"/>
          </w:p>
          <w:p w:rsidR="00056AEC" w:rsidRPr="00056AEC" w:rsidRDefault="00056AEC" w:rsidP="00056AEC"/>
        </w:tc>
        <w:tc>
          <w:tcPr>
            <w:tcW w:w="1525"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r w:rsidRPr="00056AEC">
              <w:t>YAŞAR</w:t>
            </w:r>
          </w:p>
        </w:tc>
        <w:tc>
          <w:tcPr>
            <w:tcW w:w="1417"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r w:rsidRPr="00056AEC">
              <w:t>SERACETTİN</w:t>
            </w:r>
          </w:p>
        </w:tc>
        <w:tc>
          <w:tcPr>
            <w:tcW w:w="1443"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proofErr w:type="gramStart"/>
            <w:r w:rsidRPr="00056AEC">
              <w:t>05364735068</w:t>
            </w:r>
            <w:proofErr w:type="gramEnd"/>
          </w:p>
        </w:tc>
        <w:tc>
          <w:tcPr>
            <w:tcW w:w="3131" w:type="dxa"/>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r w:rsidRPr="00056AEC">
              <w:t>seracettinyasar@hotmail.com</w:t>
            </w:r>
          </w:p>
        </w:tc>
        <w:tc>
          <w:tcPr>
            <w:tcW w:w="2805" w:type="dxa"/>
            <w:noWrap/>
            <w:hideMark/>
          </w:tcPr>
          <w:p w:rsidR="00056AEC" w:rsidRDefault="00056AEC" w:rsidP="00056AEC">
            <w:pPr>
              <w:cnfStyle w:val="000000000000" w:firstRow="0" w:lastRow="0" w:firstColumn="0" w:lastColumn="0" w:oddVBand="0" w:evenVBand="0" w:oddHBand="0" w:evenHBand="0" w:firstRowFirstColumn="0" w:firstRowLastColumn="0" w:lastRowFirstColumn="0" w:lastRowLastColumn="0"/>
            </w:pPr>
          </w:p>
          <w:p w:rsidR="0046083F" w:rsidRPr="00056AEC" w:rsidRDefault="0046083F" w:rsidP="00056AEC">
            <w:pPr>
              <w:cnfStyle w:val="000000000000" w:firstRow="0" w:lastRow="0" w:firstColumn="0" w:lastColumn="0" w:oddVBand="0" w:evenVBand="0" w:oddHBand="0" w:evenHBand="0" w:firstRowFirstColumn="0" w:firstRowLastColumn="0" w:lastRowFirstColumn="0" w:lastRowLastColumn="0"/>
            </w:pPr>
            <w:r w:rsidRPr="00056AEC">
              <w:t>Yazılım Geliştirme Uzmanı</w:t>
            </w:r>
          </w:p>
        </w:tc>
      </w:tr>
    </w:tbl>
    <w:p w:rsidR="00E52A1F" w:rsidRDefault="00E52A1F" w:rsidP="00E52A1F">
      <w:pPr>
        <w:autoSpaceDE w:val="0"/>
        <w:autoSpaceDN w:val="0"/>
        <w:adjustRightInd w:val="0"/>
        <w:spacing w:after="0" w:line="240" w:lineRule="auto"/>
        <w:rPr>
          <w:rFonts w:ascii="SFRM1000" w:hAnsi="SFRM1000" w:cs="SFRM1000"/>
          <w:color w:val="000000"/>
          <w:sz w:val="18"/>
          <w:szCs w:val="18"/>
        </w:rPr>
      </w:pPr>
    </w:p>
    <w:p w:rsidR="00AA7BC9" w:rsidRPr="0068107F" w:rsidRDefault="00304EDD" w:rsidP="00304EDD">
      <w:pPr>
        <w:autoSpaceDE w:val="0"/>
        <w:autoSpaceDN w:val="0"/>
        <w:adjustRightInd w:val="0"/>
        <w:spacing w:after="0" w:line="240" w:lineRule="auto"/>
        <w:jc w:val="center"/>
        <w:rPr>
          <w:rFonts w:ascii="Arial" w:hAnsi="Arial" w:cs="Arial"/>
          <w:i/>
          <w:color w:val="000000"/>
          <w:sz w:val="20"/>
          <w:szCs w:val="20"/>
        </w:rPr>
      </w:pPr>
      <w:r w:rsidRPr="0068107F">
        <w:rPr>
          <w:rFonts w:ascii="Arial" w:hAnsi="Arial" w:cs="Arial"/>
          <w:i/>
          <w:color w:val="000000"/>
          <w:sz w:val="20"/>
          <w:szCs w:val="20"/>
        </w:rPr>
        <w:t>Ş</w:t>
      </w:r>
      <w:r w:rsidR="00E52A1F" w:rsidRPr="0068107F">
        <w:rPr>
          <w:rFonts w:ascii="Arial" w:hAnsi="Arial" w:cs="Arial"/>
          <w:i/>
          <w:color w:val="000000"/>
          <w:sz w:val="20"/>
          <w:szCs w:val="20"/>
        </w:rPr>
        <w:t xml:space="preserve">ekil 1: </w:t>
      </w:r>
      <w:r w:rsidR="0068107F">
        <w:rPr>
          <w:rFonts w:ascii="Arial" w:hAnsi="Arial" w:cs="Arial"/>
          <w:i/>
          <w:color w:val="000000"/>
          <w:sz w:val="20"/>
          <w:szCs w:val="20"/>
        </w:rPr>
        <w:t>Üyeler</w:t>
      </w:r>
    </w:p>
    <w:p w:rsidR="00E52A1F" w:rsidRDefault="00E52A1F" w:rsidP="00E52A1F">
      <w:pPr>
        <w:autoSpaceDE w:val="0"/>
        <w:autoSpaceDN w:val="0"/>
        <w:adjustRightInd w:val="0"/>
        <w:spacing w:after="0" w:line="240" w:lineRule="auto"/>
        <w:rPr>
          <w:rFonts w:ascii="SFRM1000" w:hAnsi="SFRM1000" w:cs="SFRM1000"/>
          <w:color w:val="000000"/>
          <w:sz w:val="20"/>
          <w:szCs w:val="20"/>
        </w:rPr>
      </w:pPr>
    </w:p>
    <w:p w:rsidR="00A469CD" w:rsidRDefault="00A469CD" w:rsidP="00E52A1F">
      <w:pPr>
        <w:autoSpaceDE w:val="0"/>
        <w:autoSpaceDN w:val="0"/>
        <w:adjustRightInd w:val="0"/>
        <w:spacing w:after="0" w:line="240" w:lineRule="auto"/>
        <w:rPr>
          <w:rFonts w:ascii="SFRM1000" w:hAnsi="SFRM1000" w:cs="SFRM1000"/>
          <w:color w:val="000000"/>
          <w:sz w:val="20"/>
          <w:szCs w:val="20"/>
        </w:rPr>
      </w:pPr>
    </w:p>
    <w:p w:rsidR="006A1B64" w:rsidRDefault="006A1B64" w:rsidP="006A1B64">
      <w:pPr>
        <w:autoSpaceDE w:val="0"/>
        <w:autoSpaceDN w:val="0"/>
        <w:adjustRightInd w:val="0"/>
        <w:spacing w:after="0" w:line="240" w:lineRule="auto"/>
        <w:rPr>
          <w:ins w:id="0" w:author="Kar Baykuşu" w:date="2015-03-01T23:01:00Z"/>
          <w:rFonts w:ascii="SFRM1000" w:hAnsi="SFRM1000" w:cs="SFRM1000"/>
          <w:color w:val="000000"/>
          <w:sz w:val="20"/>
          <w:szCs w:val="20"/>
        </w:rPr>
      </w:pPr>
    </w:p>
    <w:p w:rsidR="00395C19" w:rsidRPr="006A1B64" w:rsidRDefault="00395C19" w:rsidP="006A1B64">
      <w:pPr>
        <w:autoSpaceDE w:val="0"/>
        <w:autoSpaceDN w:val="0"/>
        <w:adjustRightInd w:val="0"/>
        <w:spacing w:after="0" w:line="240" w:lineRule="auto"/>
        <w:rPr>
          <w:rFonts w:ascii="SFRM1000" w:hAnsi="SFRM1000" w:cs="SFRM1000"/>
          <w:color w:val="000000"/>
          <w:sz w:val="20"/>
          <w:szCs w:val="20"/>
        </w:rPr>
      </w:pPr>
    </w:p>
    <w:p w:rsidR="00FC727B" w:rsidRDefault="00304EDD" w:rsidP="00E7704B">
      <w:pPr>
        <w:pStyle w:val="Heading1"/>
        <w:numPr>
          <w:ilvl w:val="0"/>
          <w:numId w:val="1"/>
        </w:numPr>
        <w:spacing w:after="240"/>
      </w:pPr>
      <w:r>
        <w:t xml:space="preserve"> </w:t>
      </w:r>
      <w:r w:rsidR="00E7704B">
        <w:t>Roller</w:t>
      </w:r>
      <w:r w:rsidR="00AA7BC9">
        <w:t xml:space="preserve"> ve </w:t>
      </w:r>
      <w:r w:rsidR="00E7704B">
        <w:t>Tanımları</w:t>
      </w:r>
    </w:p>
    <w:p w:rsidR="00655EFD" w:rsidRPr="00655EFD" w:rsidRDefault="00655EFD" w:rsidP="00655EFD"/>
    <w:p w:rsidR="0046083F" w:rsidRDefault="00E7704B" w:rsidP="00655EFD">
      <w:pPr>
        <w:ind w:left="708" w:firstLine="348"/>
        <w:rPr>
          <w:rFonts w:ascii="Calibri" w:eastAsia="Times New Roman" w:hAnsi="Calibri" w:cs="Times New Roman"/>
          <w:i/>
          <w:color w:val="000000"/>
          <w:sz w:val="24"/>
          <w:szCs w:val="24"/>
          <w:lang w:eastAsia="tr-TR"/>
        </w:rPr>
      </w:pPr>
      <w:r w:rsidRPr="00DC2AF4">
        <w:rPr>
          <w:rFonts w:ascii="Calibri" w:eastAsia="Times New Roman" w:hAnsi="Calibri" w:cs="Times New Roman"/>
          <w:b/>
          <w:i/>
          <w:color w:val="000000"/>
          <w:sz w:val="24"/>
          <w:szCs w:val="24"/>
          <w:lang w:eastAsia="tr-TR"/>
        </w:rPr>
        <w:t>Proje Yöneticisi:</w:t>
      </w:r>
      <w:r w:rsidR="00475FE5" w:rsidRPr="00DC2AF4">
        <w:rPr>
          <w:rFonts w:ascii="Calibri" w:eastAsia="Times New Roman" w:hAnsi="Calibri" w:cs="Times New Roman"/>
          <w:b/>
          <w:i/>
          <w:color w:val="000000"/>
          <w:sz w:val="24"/>
          <w:szCs w:val="24"/>
          <w:lang w:eastAsia="tr-TR"/>
        </w:rPr>
        <w:t xml:space="preserve"> </w:t>
      </w:r>
      <w:r w:rsidR="009D2118" w:rsidRPr="009D2118">
        <w:rPr>
          <w:rFonts w:ascii="Calibri" w:eastAsia="Times New Roman" w:hAnsi="Calibri" w:cs="Times New Roman"/>
          <w:i/>
          <w:color w:val="000000"/>
          <w:sz w:val="24"/>
          <w:szCs w:val="24"/>
          <w:lang w:eastAsia="tr-TR"/>
        </w:rPr>
        <w:t>Projenin planlan</w:t>
      </w:r>
      <w:r w:rsidR="009D2118">
        <w:rPr>
          <w:rFonts w:ascii="Calibri" w:eastAsia="Times New Roman" w:hAnsi="Calibri" w:cs="Times New Roman"/>
          <w:i/>
          <w:color w:val="000000"/>
          <w:sz w:val="24"/>
          <w:szCs w:val="24"/>
          <w:lang w:eastAsia="tr-TR"/>
        </w:rPr>
        <w:t xml:space="preserve">an bütçede, planlanan sürede ve </w:t>
      </w:r>
      <w:r w:rsidR="00655EFD">
        <w:rPr>
          <w:rFonts w:ascii="Calibri" w:eastAsia="Times New Roman" w:hAnsi="Calibri" w:cs="Times New Roman"/>
          <w:i/>
          <w:color w:val="000000"/>
          <w:sz w:val="24"/>
          <w:szCs w:val="24"/>
          <w:lang w:eastAsia="tr-TR"/>
        </w:rPr>
        <w:t>kapsamda</w:t>
      </w:r>
      <w:r w:rsidR="009D2118" w:rsidRPr="009D2118">
        <w:rPr>
          <w:rFonts w:ascii="Calibri" w:eastAsia="Times New Roman" w:hAnsi="Calibri" w:cs="Times New Roman"/>
          <w:i/>
          <w:color w:val="000000"/>
          <w:sz w:val="24"/>
          <w:szCs w:val="24"/>
          <w:lang w:eastAsia="tr-TR"/>
        </w:rPr>
        <w:t> tamamlanmasından sorumlu kişidir.</w:t>
      </w:r>
      <w:r w:rsidR="00655EFD">
        <w:rPr>
          <w:rFonts w:ascii="Calibri" w:eastAsia="Times New Roman" w:hAnsi="Calibri" w:cs="Times New Roman"/>
          <w:i/>
          <w:color w:val="000000"/>
          <w:sz w:val="24"/>
          <w:szCs w:val="24"/>
          <w:lang w:eastAsia="tr-TR"/>
        </w:rPr>
        <w:t xml:space="preserve"> Projede görev alan kişileri, </w:t>
      </w:r>
      <w:r w:rsidR="00655EFD" w:rsidRPr="00655EFD">
        <w:rPr>
          <w:rFonts w:ascii="Calibri" w:eastAsia="Times New Roman" w:hAnsi="Calibri" w:cs="Times New Roman"/>
          <w:i/>
          <w:color w:val="000000"/>
          <w:sz w:val="24"/>
          <w:szCs w:val="24"/>
          <w:lang w:eastAsia="tr-TR"/>
        </w:rPr>
        <w:t>üzerlerindeki aktiviteleri zamanında bitirmesi ve iyi bir iş ortaya çıkartabilmeleri için yönlendirir, yönetir.</w:t>
      </w:r>
      <w:r w:rsidR="00655EFD">
        <w:rPr>
          <w:rFonts w:ascii="Calibri" w:eastAsia="Times New Roman" w:hAnsi="Calibri" w:cs="Times New Roman"/>
          <w:i/>
          <w:color w:val="000000"/>
          <w:sz w:val="24"/>
          <w:szCs w:val="24"/>
          <w:lang w:eastAsia="tr-TR"/>
        </w:rPr>
        <w:t xml:space="preserve"> </w:t>
      </w:r>
      <w:r w:rsidR="00655EFD" w:rsidRPr="00655EFD">
        <w:rPr>
          <w:rFonts w:ascii="Calibri" w:eastAsia="Times New Roman" w:hAnsi="Calibri" w:cs="Times New Roman"/>
          <w:i/>
          <w:color w:val="000000"/>
          <w:sz w:val="24"/>
          <w:szCs w:val="24"/>
          <w:lang w:eastAsia="tr-TR"/>
        </w:rPr>
        <w:t>Bir yönetici bir işi planlar, iş yapılırken izler ve kontrol eder, gerekiyorsa aksiyon alır.</w:t>
      </w:r>
      <w:r w:rsidR="00426A61">
        <w:rPr>
          <w:rFonts w:ascii="Calibri" w:eastAsia="Times New Roman" w:hAnsi="Calibri" w:cs="Times New Roman"/>
          <w:i/>
          <w:color w:val="000000"/>
          <w:sz w:val="24"/>
          <w:szCs w:val="24"/>
          <w:lang w:eastAsia="tr-TR"/>
        </w:rPr>
        <w:t xml:space="preserve"> </w:t>
      </w:r>
      <w:r w:rsidR="00184413" w:rsidRPr="00184413">
        <w:rPr>
          <w:rFonts w:ascii="Calibri" w:eastAsia="Times New Roman" w:hAnsi="Calibri" w:cs="Times New Roman"/>
          <w:i/>
          <w:color w:val="000000"/>
          <w:sz w:val="24"/>
          <w:szCs w:val="24"/>
          <w:lang w:eastAsia="tr-TR"/>
        </w:rPr>
        <w:t xml:space="preserve">Örnek olarak bir futbol takımında teknik direktör bir maça hazırlanırken planını yapar, taktiklerini futbolcularla paylaşır, bu ön hazırlıktan sonra </w:t>
      </w:r>
      <w:r w:rsidR="00184413" w:rsidRPr="00184413">
        <w:rPr>
          <w:rFonts w:ascii="Calibri" w:eastAsia="Times New Roman" w:hAnsi="Calibri" w:cs="Times New Roman"/>
          <w:i/>
          <w:color w:val="000000"/>
          <w:sz w:val="24"/>
          <w:szCs w:val="24"/>
          <w:lang w:eastAsia="tr-TR"/>
        </w:rPr>
        <w:t>maça</w:t>
      </w:r>
      <w:r w:rsidR="00184413" w:rsidRPr="00184413">
        <w:rPr>
          <w:rFonts w:ascii="Calibri" w:eastAsia="Times New Roman" w:hAnsi="Calibri" w:cs="Times New Roman"/>
          <w:i/>
          <w:color w:val="000000"/>
          <w:sz w:val="24"/>
          <w:szCs w:val="24"/>
          <w:lang w:eastAsia="tr-TR"/>
        </w:rPr>
        <w:t xml:space="preserve"> çıkılır ve sahaya futbolcular girip oynar. Teknik direktör maç sırasında futbolcularını yönlendirir, yönetir, kendisi sahaya girip oynamaz. Bir sorun görürse oynayan futbolcuyu değiştirir.</w:t>
      </w:r>
    </w:p>
    <w:p w:rsidR="00655EFD" w:rsidRPr="009D2118" w:rsidRDefault="00655EFD" w:rsidP="00655EFD">
      <w:pPr>
        <w:ind w:left="708" w:firstLine="348"/>
        <w:rPr>
          <w:rFonts w:ascii="Calibri" w:eastAsia="Times New Roman" w:hAnsi="Calibri" w:cs="Times New Roman"/>
          <w:i/>
          <w:color w:val="000000"/>
          <w:sz w:val="24"/>
          <w:szCs w:val="24"/>
          <w:lang w:eastAsia="tr-TR"/>
        </w:rPr>
      </w:pPr>
    </w:p>
    <w:p w:rsidR="0098066F" w:rsidRDefault="0046083F" w:rsidP="00655EFD">
      <w:pPr>
        <w:ind w:left="708" w:firstLine="348"/>
        <w:rPr>
          <w:rFonts w:ascii="Calibri" w:eastAsia="Times New Roman" w:hAnsi="Calibri" w:cs="Times New Roman"/>
          <w:i/>
          <w:color w:val="000000"/>
          <w:sz w:val="24"/>
          <w:szCs w:val="24"/>
          <w:lang w:eastAsia="tr-TR"/>
        </w:rPr>
      </w:pPr>
      <w:r w:rsidRPr="00DC2AF4">
        <w:rPr>
          <w:rFonts w:ascii="Calibri" w:eastAsia="Times New Roman" w:hAnsi="Calibri" w:cs="Times New Roman"/>
          <w:b/>
          <w:i/>
          <w:color w:val="000000"/>
          <w:sz w:val="24"/>
          <w:szCs w:val="24"/>
          <w:lang w:eastAsia="tr-TR"/>
        </w:rPr>
        <w:t xml:space="preserve">Tasarımcı: </w:t>
      </w:r>
      <w:r w:rsidR="0087586D" w:rsidRPr="00DC2AF4">
        <w:rPr>
          <w:rFonts w:ascii="Calibri" w:eastAsia="Times New Roman" w:hAnsi="Calibri" w:cs="Times New Roman"/>
          <w:i/>
          <w:color w:val="000000"/>
          <w:sz w:val="24"/>
          <w:szCs w:val="24"/>
          <w:lang w:eastAsia="tr-TR"/>
        </w:rPr>
        <w:t>S</w:t>
      </w:r>
      <w:r w:rsidRPr="00DC2AF4">
        <w:rPr>
          <w:rFonts w:ascii="Calibri" w:eastAsia="Times New Roman" w:hAnsi="Calibri" w:cs="Times New Roman"/>
          <w:i/>
          <w:color w:val="000000"/>
          <w:sz w:val="24"/>
          <w:szCs w:val="24"/>
          <w:lang w:eastAsia="tr-TR"/>
        </w:rPr>
        <w:t>istemin tasarlanmasından sorumlu kişidir. Tasarımı, sistem anali</w:t>
      </w:r>
      <w:r w:rsidR="0090032F">
        <w:rPr>
          <w:rFonts w:ascii="Calibri" w:eastAsia="Times New Roman" w:hAnsi="Calibri" w:cs="Times New Roman"/>
          <w:i/>
          <w:color w:val="000000"/>
          <w:sz w:val="24"/>
          <w:szCs w:val="24"/>
          <w:lang w:eastAsia="tr-TR"/>
        </w:rPr>
        <w:t>st</w:t>
      </w:r>
      <w:r w:rsidRPr="00DC2AF4">
        <w:rPr>
          <w:rFonts w:ascii="Calibri" w:eastAsia="Times New Roman" w:hAnsi="Calibri" w:cs="Times New Roman"/>
          <w:i/>
          <w:color w:val="000000"/>
          <w:sz w:val="24"/>
          <w:szCs w:val="24"/>
          <w:lang w:eastAsia="tr-TR"/>
        </w:rPr>
        <w:t xml:space="preserve">i ve tasarımcı gerçekleştirir. Sistem analistinin tasarlamış olduğu mantıksal </w:t>
      </w:r>
      <w:r w:rsidR="0087586D" w:rsidRPr="00DC2AF4">
        <w:rPr>
          <w:rFonts w:ascii="Calibri" w:eastAsia="Times New Roman" w:hAnsi="Calibri" w:cs="Times New Roman"/>
          <w:i/>
          <w:color w:val="000000"/>
          <w:sz w:val="24"/>
          <w:szCs w:val="24"/>
          <w:lang w:eastAsia="tr-TR"/>
        </w:rPr>
        <w:t>tasarımlarından</w:t>
      </w:r>
      <w:r w:rsidRPr="00DC2AF4">
        <w:rPr>
          <w:rFonts w:ascii="Calibri" w:eastAsia="Times New Roman" w:hAnsi="Calibri" w:cs="Times New Roman"/>
          <w:i/>
          <w:color w:val="000000"/>
          <w:sz w:val="24"/>
          <w:szCs w:val="24"/>
          <w:lang w:eastAsia="tr-TR"/>
        </w:rPr>
        <w:t xml:space="preserve"> yola çıkarak tasarımcı, yazılım </w:t>
      </w:r>
      <w:r w:rsidR="0087586D" w:rsidRPr="00DC2AF4">
        <w:rPr>
          <w:rFonts w:ascii="Calibri" w:eastAsia="Times New Roman" w:hAnsi="Calibri" w:cs="Times New Roman"/>
          <w:i/>
          <w:color w:val="000000"/>
          <w:sz w:val="24"/>
          <w:szCs w:val="24"/>
          <w:lang w:eastAsia="tr-TR"/>
        </w:rPr>
        <w:t>başlangıcından</w:t>
      </w:r>
      <w:r w:rsidRPr="00DC2AF4">
        <w:rPr>
          <w:rFonts w:ascii="Calibri" w:eastAsia="Times New Roman" w:hAnsi="Calibri" w:cs="Times New Roman"/>
          <w:i/>
          <w:color w:val="000000"/>
          <w:sz w:val="24"/>
          <w:szCs w:val="24"/>
          <w:lang w:eastAsia="tr-TR"/>
        </w:rPr>
        <w:t xml:space="preserve"> sonuna kadar yazılımın temel esaslarını oluşturur. Tasarımcı ve sistem analisti yazılım tasarımı birlikte </w:t>
      </w:r>
      <w:r w:rsidRPr="00DC2AF4">
        <w:rPr>
          <w:rFonts w:ascii="Calibri" w:eastAsia="Times New Roman" w:hAnsi="Calibri" w:cs="Times New Roman"/>
          <w:i/>
          <w:color w:val="000000"/>
          <w:sz w:val="24"/>
          <w:szCs w:val="24"/>
          <w:lang w:eastAsia="tr-TR"/>
        </w:rPr>
        <w:lastRenderedPageBreak/>
        <w:t>çalışarak yaparlar. Tasarımcı en iyi yazılımını sistem analistinin rehberliğinde gerçekleştirir.</w:t>
      </w:r>
      <w:r w:rsidR="0098066F" w:rsidRPr="00DC2AF4">
        <w:rPr>
          <w:rFonts w:ascii="Calibri" w:eastAsia="Times New Roman" w:hAnsi="Calibri" w:cs="Times New Roman"/>
          <w:i/>
          <w:color w:val="000000"/>
          <w:sz w:val="24"/>
          <w:szCs w:val="24"/>
          <w:lang w:eastAsia="tr-TR"/>
        </w:rPr>
        <w:t xml:space="preserve"> </w:t>
      </w:r>
    </w:p>
    <w:p w:rsidR="00655EFD" w:rsidRPr="00DC2AF4" w:rsidRDefault="00655EFD" w:rsidP="00655EFD">
      <w:pPr>
        <w:ind w:left="708" w:firstLine="348"/>
        <w:rPr>
          <w:rFonts w:ascii="Calibri" w:eastAsia="Times New Roman" w:hAnsi="Calibri" w:cs="Times New Roman"/>
          <w:i/>
          <w:color w:val="000000"/>
          <w:sz w:val="24"/>
          <w:szCs w:val="24"/>
          <w:lang w:eastAsia="tr-TR"/>
        </w:rPr>
      </w:pPr>
    </w:p>
    <w:p w:rsidR="0087586D" w:rsidRDefault="0098066F" w:rsidP="00655EFD">
      <w:pPr>
        <w:ind w:left="708" w:firstLine="348"/>
        <w:rPr>
          <w:rFonts w:ascii="Calibri" w:eastAsia="Times New Roman" w:hAnsi="Calibri" w:cs="Times New Roman"/>
          <w:i/>
          <w:color w:val="000000"/>
          <w:sz w:val="24"/>
          <w:szCs w:val="24"/>
          <w:lang w:eastAsia="tr-TR"/>
        </w:rPr>
      </w:pPr>
      <w:r w:rsidRPr="00DC2AF4">
        <w:rPr>
          <w:rFonts w:ascii="Calibri" w:eastAsia="Times New Roman" w:hAnsi="Calibri" w:cs="Times New Roman"/>
          <w:b/>
          <w:i/>
          <w:color w:val="000000"/>
          <w:sz w:val="24"/>
          <w:szCs w:val="24"/>
          <w:lang w:eastAsia="tr-TR"/>
        </w:rPr>
        <w:t>Sistem Analisti:</w:t>
      </w:r>
      <w:r w:rsidRPr="00DC2AF4">
        <w:rPr>
          <w:rFonts w:ascii="Calibri" w:eastAsia="Times New Roman" w:hAnsi="Calibri" w:cs="Times New Roman"/>
          <w:i/>
          <w:color w:val="000000"/>
          <w:sz w:val="24"/>
          <w:szCs w:val="24"/>
          <w:lang w:eastAsia="tr-TR"/>
        </w:rPr>
        <w:t xml:space="preserve"> Yazılım </w:t>
      </w:r>
      <w:r w:rsidR="00342149">
        <w:rPr>
          <w:rFonts w:ascii="Calibri" w:eastAsia="Times New Roman" w:hAnsi="Calibri" w:cs="Times New Roman"/>
          <w:i/>
          <w:color w:val="000000"/>
          <w:sz w:val="24"/>
          <w:szCs w:val="24"/>
          <w:lang w:eastAsia="tr-TR"/>
        </w:rPr>
        <w:t>üretim</w:t>
      </w:r>
      <w:r w:rsidRPr="00DC2AF4">
        <w:rPr>
          <w:rFonts w:ascii="Calibri" w:eastAsia="Times New Roman" w:hAnsi="Calibri" w:cs="Times New Roman"/>
          <w:i/>
          <w:color w:val="000000"/>
          <w:sz w:val="24"/>
          <w:szCs w:val="24"/>
          <w:lang w:eastAsia="tr-TR"/>
        </w:rPr>
        <w:t xml:space="preserve"> sürecinin ilk evresi olan </w:t>
      </w:r>
      <w:r w:rsidR="0090032F">
        <w:rPr>
          <w:rFonts w:ascii="Calibri" w:eastAsia="Times New Roman" w:hAnsi="Calibri" w:cs="Times New Roman"/>
          <w:i/>
          <w:color w:val="000000"/>
          <w:sz w:val="24"/>
          <w:szCs w:val="24"/>
          <w:lang w:eastAsia="tr-TR"/>
        </w:rPr>
        <w:t>analiz</w:t>
      </w:r>
      <w:r w:rsidRPr="00DC2AF4">
        <w:rPr>
          <w:rFonts w:ascii="Calibri" w:eastAsia="Times New Roman" w:hAnsi="Calibri" w:cs="Times New Roman"/>
          <w:i/>
          <w:color w:val="000000"/>
          <w:sz w:val="24"/>
          <w:szCs w:val="24"/>
          <w:lang w:eastAsia="tr-TR"/>
        </w:rPr>
        <w:t xml:space="preserve"> </w:t>
      </w:r>
      <w:r w:rsidR="0087586D" w:rsidRPr="00DC2AF4">
        <w:rPr>
          <w:rFonts w:ascii="Calibri" w:eastAsia="Times New Roman" w:hAnsi="Calibri" w:cs="Times New Roman"/>
          <w:i/>
          <w:color w:val="000000"/>
          <w:sz w:val="24"/>
          <w:szCs w:val="24"/>
          <w:lang w:eastAsia="tr-TR"/>
        </w:rPr>
        <w:t>aşamasında</w:t>
      </w:r>
      <w:r w:rsidRPr="00DC2AF4">
        <w:rPr>
          <w:rFonts w:ascii="Calibri" w:eastAsia="Times New Roman" w:hAnsi="Calibri" w:cs="Times New Roman"/>
          <w:i/>
          <w:color w:val="000000"/>
          <w:sz w:val="24"/>
          <w:szCs w:val="24"/>
          <w:lang w:eastAsia="tr-TR"/>
        </w:rPr>
        <w:t xml:space="preserve"> görev alır. Bu aşamada, sistemin ne yapacağı tanımlanır ve gereksinimleri kararlaştırılır. Yazılım geliştirme sürecinin diğer evrelerinde, belirlenen gereksinimleri karşılamak amacıyla gerekli çalışma sürdürülür. Sistem analisti, sistemi meydana getiren öğelerin ve değişkenlerin sistem üzerindeki etkilerini inceler ve raporlar. Bu amaçla; sistemin üzerinde düzenlemeler yapar, sistemin daha etkin hale getirilmesi için çalışır. Sistemin verimini arttırarak, projenin başarılı bir sonuç elde etmesini hedefler. </w:t>
      </w:r>
    </w:p>
    <w:p w:rsidR="00655EFD" w:rsidRPr="00DC2AF4" w:rsidRDefault="00655EFD" w:rsidP="00655EFD">
      <w:pPr>
        <w:ind w:left="708" w:firstLine="348"/>
        <w:rPr>
          <w:rFonts w:ascii="Calibri" w:eastAsia="Times New Roman" w:hAnsi="Calibri" w:cs="Times New Roman"/>
          <w:b/>
          <w:i/>
          <w:color w:val="000000"/>
          <w:sz w:val="24"/>
          <w:szCs w:val="24"/>
          <w:lang w:eastAsia="tr-TR"/>
        </w:rPr>
      </w:pPr>
    </w:p>
    <w:p w:rsidR="0087586D" w:rsidRDefault="0087586D" w:rsidP="00655EFD">
      <w:pPr>
        <w:ind w:left="708" w:firstLine="348"/>
        <w:rPr>
          <w:rFonts w:ascii="Calibri" w:hAnsi="Calibri" w:cs="Calibri"/>
          <w:i/>
          <w:color w:val="141823"/>
          <w:sz w:val="24"/>
          <w:szCs w:val="24"/>
          <w:shd w:val="clear" w:color="auto" w:fill="FFFFFF"/>
        </w:rPr>
      </w:pPr>
      <w:r w:rsidRPr="00DC2AF4">
        <w:rPr>
          <w:rFonts w:ascii="Calibri" w:eastAsia="Times New Roman" w:hAnsi="Calibri" w:cs="Times New Roman"/>
          <w:b/>
          <w:i/>
          <w:color w:val="000000"/>
          <w:sz w:val="24"/>
          <w:szCs w:val="24"/>
          <w:lang w:eastAsia="tr-TR"/>
        </w:rPr>
        <w:t>Yazılım Test Uzmanı:</w:t>
      </w:r>
      <w:r w:rsidRPr="00DC2AF4">
        <w:rPr>
          <w:rFonts w:ascii="Calibri" w:eastAsia="Times New Roman" w:hAnsi="Calibri" w:cs="Times New Roman"/>
          <w:i/>
          <w:color w:val="000000"/>
          <w:sz w:val="24"/>
          <w:szCs w:val="24"/>
          <w:lang w:eastAsia="tr-TR"/>
        </w:rPr>
        <w:t xml:space="preserve"> </w:t>
      </w:r>
      <w:r w:rsidRPr="00DC2AF4">
        <w:rPr>
          <w:rFonts w:ascii="Calibri" w:hAnsi="Calibri" w:cs="Calibri"/>
          <w:i/>
          <w:color w:val="141823"/>
          <w:sz w:val="24"/>
          <w:szCs w:val="24"/>
          <w:shd w:val="clear" w:color="auto" w:fill="FFFFFF"/>
        </w:rPr>
        <w:t>Yazılım test uzmanı bir yazılım projesinin en başından itibaren bulunarak projenin iş gereksinimlerine uygun olarak yazılıp yazılmadığını test eder. Akışa uygun olmayan hataları tespit ederek ilgili kişiye bildirir. Tabi çok değişik görevleri vardır. Bizzat kodun içerisine girerek (</w:t>
      </w:r>
      <w:proofErr w:type="spellStart"/>
      <w:r w:rsidRPr="00DC2AF4">
        <w:rPr>
          <w:rFonts w:ascii="Calibri" w:hAnsi="Calibri" w:cs="Calibri"/>
          <w:i/>
          <w:color w:val="141823"/>
          <w:sz w:val="24"/>
          <w:szCs w:val="24"/>
          <w:shd w:val="clear" w:color="auto" w:fill="FFFFFF"/>
        </w:rPr>
        <w:t>white</w:t>
      </w:r>
      <w:proofErr w:type="spellEnd"/>
      <w:r w:rsidRPr="00DC2AF4">
        <w:rPr>
          <w:rFonts w:ascii="Calibri" w:hAnsi="Calibri" w:cs="Calibri"/>
          <w:i/>
          <w:color w:val="141823"/>
          <w:sz w:val="24"/>
          <w:szCs w:val="24"/>
          <w:shd w:val="clear" w:color="auto" w:fill="FFFFFF"/>
        </w:rPr>
        <w:t xml:space="preserve"> </w:t>
      </w:r>
      <w:proofErr w:type="spellStart"/>
      <w:r w:rsidRPr="00DC2AF4">
        <w:rPr>
          <w:rFonts w:ascii="Calibri" w:hAnsi="Calibri" w:cs="Calibri"/>
          <w:i/>
          <w:color w:val="141823"/>
          <w:sz w:val="24"/>
          <w:szCs w:val="24"/>
          <w:shd w:val="clear" w:color="auto" w:fill="FFFFFF"/>
        </w:rPr>
        <w:t>box</w:t>
      </w:r>
      <w:proofErr w:type="spellEnd"/>
      <w:r w:rsidRPr="00DC2AF4">
        <w:rPr>
          <w:rFonts w:ascii="Calibri" w:hAnsi="Calibri" w:cs="Calibri"/>
          <w:i/>
          <w:color w:val="141823"/>
          <w:sz w:val="24"/>
          <w:szCs w:val="24"/>
          <w:shd w:val="clear" w:color="auto" w:fill="FFFFFF"/>
        </w:rPr>
        <w:t xml:space="preserve"> </w:t>
      </w:r>
      <w:proofErr w:type="spellStart"/>
      <w:r w:rsidRPr="00DC2AF4">
        <w:rPr>
          <w:rFonts w:ascii="Calibri" w:hAnsi="Calibri" w:cs="Calibri"/>
          <w:i/>
          <w:color w:val="141823"/>
          <w:sz w:val="24"/>
          <w:szCs w:val="24"/>
          <w:shd w:val="clear" w:color="auto" w:fill="FFFFFF"/>
        </w:rPr>
        <w:t>testing</w:t>
      </w:r>
      <w:proofErr w:type="spellEnd"/>
      <w:r w:rsidRPr="00DC2AF4">
        <w:rPr>
          <w:rFonts w:ascii="Calibri" w:hAnsi="Calibri" w:cs="Calibri"/>
          <w:i/>
          <w:color w:val="141823"/>
          <w:sz w:val="24"/>
          <w:szCs w:val="24"/>
          <w:shd w:val="clear" w:color="auto" w:fill="FFFFFF"/>
        </w:rPr>
        <w:t>) test yapabileceği gibi, sadece sistemin neler döndüğünü görerek (</w:t>
      </w:r>
      <w:proofErr w:type="spellStart"/>
      <w:r w:rsidRPr="00DC2AF4">
        <w:rPr>
          <w:rFonts w:ascii="Calibri" w:hAnsi="Calibri" w:cs="Calibri"/>
          <w:i/>
          <w:color w:val="141823"/>
          <w:sz w:val="24"/>
          <w:szCs w:val="24"/>
          <w:shd w:val="clear" w:color="auto" w:fill="FFFFFF"/>
        </w:rPr>
        <w:t>black</w:t>
      </w:r>
      <w:proofErr w:type="spellEnd"/>
      <w:r w:rsidRPr="00DC2AF4">
        <w:rPr>
          <w:rFonts w:ascii="Calibri" w:hAnsi="Calibri" w:cs="Calibri"/>
          <w:i/>
          <w:color w:val="141823"/>
          <w:sz w:val="24"/>
          <w:szCs w:val="24"/>
          <w:shd w:val="clear" w:color="auto" w:fill="FFFFFF"/>
        </w:rPr>
        <w:t xml:space="preserve"> </w:t>
      </w:r>
      <w:proofErr w:type="spellStart"/>
      <w:r w:rsidRPr="00DC2AF4">
        <w:rPr>
          <w:rFonts w:ascii="Calibri" w:hAnsi="Calibri" w:cs="Calibri"/>
          <w:i/>
          <w:color w:val="141823"/>
          <w:sz w:val="24"/>
          <w:szCs w:val="24"/>
          <w:shd w:val="clear" w:color="auto" w:fill="FFFFFF"/>
        </w:rPr>
        <w:t>box</w:t>
      </w:r>
      <w:proofErr w:type="spellEnd"/>
      <w:r w:rsidRPr="00DC2AF4">
        <w:rPr>
          <w:rFonts w:ascii="Calibri" w:hAnsi="Calibri" w:cs="Calibri"/>
          <w:i/>
          <w:color w:val="141823"/>
          <w:sz w:val="24"/>
          <w:szCs w:val="24"/>
          <w:shd w:val="clear" w:color="auto" w:fill="FFFFFF"/>
        </w:rPr>
        <w:t xml:space="preserve"> </w:t>
      </w:r>
      <w:proofErr w:type="spellStart"/>
      <w:r w:rsidRPr="00DC2AF4">
        <w:rPr>
          <w:rFonts w:ascii="Calibri" w:hAnsi="Calibri" w:cs="Calibri"/>
          <w:i/>
          <w:color w:val="141823"/>
          <w:sz w:val="24"/>
          <w:szCs w:val="24"/>
          <w:shd w:val="clear" w:color="auto" w:fill="FFFFFF"/>
        </w:rPr>
        <w:t>testing</w:t>
      </w:r>
      <w:proofErr w:type="spellEnd"/>
      <w:r w:rsidRPr="00DC2AF4">
        <w:rPr>
          <w:rFonts w:ascii="Calibri" w:hAnsi="Calibri" w:cs="Calibri"/>
          <w:i/>
          <w:color w:val="141823"/>
          <w:sz w:val="24"/>
          <w:szCs w:val="24"/>
          <w:shd w:val="clear" w:color="auto" w:fill="FFFFFF"/>
        </w:rPr>
        <w:t xml:space="preserve">) test de yapabilir. Bu sebeple gerektiği durumlarda yazılımcı kadar yazılım biliyor olacak, analizci kadar analiz konularına </w:t>
      </w:r>
      <w:proofErr w:type="gramStart"/>
      <w:r w:rsidRPr="00DC2AF4">
        <w:rPr>
          <w:rFonts w:ascii="Calibri" w:hAnsi="Calibri" w:cs="Calibri"/>
          <w:i/>
          <w:color w:val="141823"/>
          <w:sz w:val="24"/>
          <w:szCs w:val="24"/>
          <w:shd w:val="clear" w:color="auto" w:fill="FFFFFF"/>
        </w:rPr>
        <w:t>hakim</w:t>
      </w:r>
      <w:proofErr w:type="gramEnd"/>
      <w:r w:rsidRPr="00DC2AF4">
        <w:rPr>
          <w:rFonts w:ascii="Calibri" w:hAnsi="Calibri" w:cs="Calibri"/>
          <w:i/>
          <w:color w:val="141823"/>
          <w:sz w:val="24"/>
          <w:szCs w:val="24"/>
          <w:shd w:val="clear" w:color="auto" w:fill="FFFFFF"/>
        </w:rPr>
        <w:t xml:space="preserve"> olabilecek şekilde donanımlı olmalıdır. Bunlar temel işleri. Bunun yanında performans testi, uygunluk testi gibi birçok test şekli de mevcuttur.</w:t>
      </w:r>
    </w:p>
    <w:p w:rsidR="00655EFD" w:rsidRPr="00DC2AF4" w:rsidRDefault="00655EFD" w:rsidP="00655EFD">
      <w:pPr>
        <w:ind w:left="708" w:firstLine="348"/>
        <w:rPr>
          <w:rFonts w:ascii="Calibri" w:eastAsia="Times New Roman" w:hAnsi="Calibri" w:cs="Times New Roman"/>
          <w:b/>
          <w:i/>
          <w:color w:val="000000"/>
          <w:sz w:val="24"/>
          <w:szCs w:val="24"/>
          <w:lang w:eastAsia="tr-TR"/>
        </w:rPr>
      </w:pPr>
    </w:p>
    <w:p w:rsidR="0087586D" w:rsidRPr="00DC2AF4" w:rsidRDefault="0087586D" w:rsidP="00655EFD">
      <w:pPr>
        <w:ind w:left="708" w:firstLine="348"/>
        <w:rPr>
          <w:b/>
          <w:i/>
          <w:sz w:val="24"/>
          <w:szCs w:val="24"/>
        </w:rPr>
      </w:pPr>
      <w:r w:rsidRPr="00DC2AF4">
        <w:rPr>
          <w:rFonts w:ascii="Calibri" w:eastAsia="Times New Roman" w:hAnsi="Calibri" w:cs="Times New Roman"/>
          <w:b/>
          <w:i/>
          <w:color w:val="000000"/>
          <w:sz w:val="24"/>
          <w:szCs w:val="24"/>
          <w:lang w:eastAsia="tr-TR"/>
        </w:rPr>
        <w:t>Yazılım Geliştirme Uzmanı:</w:t>
      </w:r>
      <w:r w:rsidRPr="00DC2AF4">
        <w:rPr>
          <w:rFonts w:ascii="Calibri" w:eastAsia="Times New Roman" w:hAnsi="Calibri" w:cs="Times New Roman"/>
          <w:i/>
          <w:color w:val="000000"/>
          <w:sz w:val="24"/>
          <w:szCs w:val="24"/>
          <w:lang w:eastAsia="tr-TR"/>
        </w:rPr>
        <w:t xml:space="preserve"> Yazılım Geliştirme Uzmanı </w:t>
      </w:r>
      <w:proofErr w:type="spellStart"/>
      <w:r w:rsidRPr="00DC2AF4">
        <w:rPr>
          <w:rFonts w:ascii="Calibri" w:eastAsia="Times New Roman" w:hAnsi="Calibri" w:cs="Times New Roman"/>
          <w:i/>
          <w:color w:val="000000"/>
          <w:sz w:val="24"/>
          <w:szCs w:val="24"/>
          <w:lang w:eastAsia="tr-TR"/>
        </w:rPr>
        <w:t>implementation</w:t>
      </w:r>
      <w:proofErr w:type="spellEnd"/>
      <w:r w:rsidRPr="00DC2AF4">
        <w:rPr>
          <w:rFonts w:ascii="Calibri" w:eastAsia="Times New Roman" w:hAnsi="Calibri" w:cs="Times New Roman"/>
          <w:i/>
          <w:color w:val="000000"/>
          <w:sz w:val="24"/>
          <w:szCs w:val="24"/>
          <w:lang w:eastAsia="tr-TR"/>
        </w:rPr>
        <w:t xml:space="preserve"> süreciyle birlikte projeye </w:t>
      </w:r>
      <w:proofErr w:type="gramStart"/>
      <w:r w:rsidRPr="00DC2AF4">
        <w:rPr>
          <w:rFonts w:ascii="Calibri" w:eastAsia="Times New Roman" w:hAnsi="Calibri" w:cs="Times New Roman"/>
          <w:i/>
          <w:color w:val="000000"/>
          <w:sz w:val="24"/>
          <w:szCs w:val="24"/>
          <w:lang w:eastAsia="tr-TR"/>
        </w:rPr>
        <w:t>dahil</w:t>
      </w:r>
      <w:proofErr w:type="gramEnd"/>
      <w:r w:rsidRPr="00DC2AF4">
        <w:rPr>
          <w:rFonts w:ascii="Calibri" w:eastAsia="Times New Roman" w:hAnsi="Calibri" w:cs="Times New Roman"/>
          <w:i/>
          <w:color w:val="000000"/>
          <w:sz w:val="24"/>
          <w:szCs w:val="24"/>
          <w:lang w:eastAsia="tr-TR"/>
        </w:rPr>
        <w:t xml:space="preserve"> olur. Programlama dillerini ve teknolojilerini kullanarak ürün geliştiren kişidir. Yeni yazılımların geliştirilmesini, yeni mühendislik prensiplerinin de ortaya çıkartılmasını sağlar. Üretim </w:t>
      </w:r>
      <w:proofErr w:type="spellStart"/>
      <w:r w:rsidRPr="00DC2AF4">
        <w:rPr>
          <w:rFonts w:ascii="Calibri" w:eastAsia="Times New Roman" w:hAnsi="Calibri" w:cs="Times New Roman"/>
          <w:i/>
          <w:color w:val="000000"/>
          <w:sz w:val="24"/>
          <w:szCs w:val="24"/>
          <w:lang w:eastAsia="tr-TR"/>
        </w:rPr>
        <w:t>kalitelileşir</w:t>
      </w:r>
      <w:proofErr w:type="spellEnd"/>
      <w:r w:rsidRPr="00DC2AF4">
        <w:rPr>
          <w:rFonts w:ascii="Calibri" w:eastAsia="Times New Roman" w:hAnsi="Calibri" w:cs="Times New Roman"/>
          <w:i/>
          <w:color w:val="000000"/>
          <w:sz w:val="24"/>
          <w:szCs w:val="24"/>
          <w:lang w:eastAsia="tr-TR"/>
        </w:rPr>
        <w:t xml:space="preserve">, hızlanır ve işletmelerin daha kârlı bir duruma geçmesi sağlanır. Yazılım geliştirme işiyle uğraşılan yazılım uzmanlığında mühendislik kuralları çerçevesinde yeni yazılım sistemleri geliştirilmektedir. İşin ve firmanın büyüklüğüne göre bazen tüm yazılımı geliştirir, bazen sadece kendisine verilmiş bölümü hazırlar. Programın bütününe </w:t>
      </w:r>
      <w:proofErr w:type="gramStart"/>
      <w:r w:rsidRPr="00DC2AF4">
        <w:rPr>
          <w:rFonts w:ascii="Calibri" w:eastAsia="Times New Roman" w:hAnsi="Calibri" w:cs="Times New Roman"/>
          <w:i/>
          <w:color w:val="000000"/>
          <w:sz w:val="24"/>
          <w:szCs w:val="24"/>
          <w:lang w:eastAsia="tr-TR"/>
        </w:rPr>
        <w:t>hakim</w:t>
      </w:r>
      <w:proofErr w:type="gramEnd"/>
      <w:r w:rsidRPr="00DC2AF4">
        <w:rPr>
          <w:rFonts w:ascii="Calibri" w:eastAsia="Times New Roman" w:hAnsi="Calibri" w:cs="Times New Roman"/>
          <w:i/>
          <w:color w:val="000000"/>
          <w:sz w:val="24"/>
          <w:szCs w:val="24"/>
          <w:lang w:eastAsia="tr-TR"/>
        </w:rPr>
        <w:t xml:space="preserve"> olmadığı durumlarda, sistem analistinden ya da proje yöneticisinden destek alır.</w:t>
      </w:r>
    </w:p>
    <w:p w:rsidR="00E7704B" w:rsidRDefault="00E7704B" w:rsidP="0087586D">
      <w:pPr>
        <w:ind w:left="360"/>
        <w:rPr>
          <w:ins w:id="1" w:author="Kar Baykuşu" w:date="2015-03-01T23:01:00Z"/>
          <w:b/>
          <w:sz w:val="24"/>
          <w:szCs w:val="24"/>
        </w:rPr>
      </w:pPr>
    </w:p>
    <w:p w:rsidR="00395C19" w:rsidRDefault="00395C19" w:rsidP="0087586D">
      <w:pPr>
        <w:ind w:left="360"/>
        <w:rPr>
          <w:ins w:id="2" w:author="Kar Baykuşu" w:date="2015-03-01T23:02:00Z"/>
          <w:b/>
          <w:sz w:val="24"/>
          <w:szCs w:val="24"/>
        </w:rPr>
      </w:pPr>
    </w:p>
    <w:p w:rsidR="00395C19" w:rsidRDefault="00395C19" w:rsidP="0087586D">
      <w:pPr>
        <w:ind w:left="360"/>
        <w:rPr>
          <w:ins w:id="3" w:author="Kar Baykuşu" w:date="2015-03-01T23:01:00Z"/>
          <w:b/>
          <w:sz w:val="24"/>
          <w:szCs w:val="24"/>
        </w:rPr>
      </w:pPr>
    </w:p>
    <w:p w:rsidR="00395C19" w:rsidRDefault="00395C19" w:rsidP="0087586D">
      <w:pPr>
        <w:ind w:left="360"/>
        <w:rPr>
          <w:ins w:id="4" w:author="Kar Baykuşu" w:date="2015-03-01T23:01:00Z"/>
          <w:b/>
          <w:sz w:val="24"/>
          <w:szCs w:val="24"/>
        </w:rPr>
      </w:pPr>
    </w:p>
    <w:p w:rsidR="00395C19" w:rsidRDefault="00395C19" w:rsidP="0087586D">
      <w:pPr>
        <w:ind w:left="360"/>
        <w:rPr>
          <w:b/>
          <w:sz w:val="24"/>
          <w:szCs w:val="24"/>
        </w:rPr>
      </w:pPr>
    </w:p>
    <w:p w:rsidR="009F377D" w:rsidRDefault="009F377D" w:rsidP="0087586D">
      <w:pPr>
        <w:ind w:left="360"/>
        <w:rPr>
          <w:ins w:id="5" w:author="Kar Baykuşu" w:date="2015-03-01T23:01:00Z"/>
          <w:b/>
          <w:sz w:val="24"/>
          <w:szCs w:val="24"/>
        </w:rPr>
      </w:pPr>
    </w:p>
    <w:p w:rsidR="00395C19" w:rsidRDefault="00395C19" w:rsidP="009F377D">
      <w:pPr>
        <w:pStyle w:val="Heading1"/>
        <w:numPr>
          <w:ilvl w:val="0"/>
          <w:numId w:val="1"/>
        </w:numPr>
        <w:spacing w:after="240"/>
        <w:rPr>
          <w:ins w:id="6" w:author="Kar Baykuşu" w:date="2015-03-01T22:59:00Z"/>
        </w:rPr>
        <w:pPrChange w:id="7" w:author="Kar Baykuşu" w:date="2015-03-01T23:01:00Z">
          <w:pPr/>
        </w:pPrChange>
      </w:pPr>
      <w:ins w:id="8" w:author="Kar Baykuşu" w:date="2015-03-01T22:59:00Z">
        <w:r>
          <w:lastRenderedPageBreak/>
          <w:t>Vizyon</w:t>
        </w:r>
      </w:ins>
    </w:p>
    <w:p w:rsidR="009F377D" w:rsidRPr="009F377D" w:rsidRDefault="00395C19" w:rsidP="009F377D">
      <w:pPr>
        <w:pStyle w:val="Heading2"/>
        <w:spacing w:after="240"/>
        <w:ind w:left="720"/>
      </w:pPr>
      <w:ins w:id="9" w:author="Kar Baykuşu" w:date="2015-03-01T23:01:00Z">
        <w:r>
          <w:t xml:space="preserve">3.1. </w:t>
        </w:r>
      </w:ins>
      <w:bookmarkStart w:id="10" w:name="_Toc436203379"/>
      <w:bookmarkStart w:id="11" w:name="_Toc452813579"/>
      <w:bookmarkStart w:id="12" w:name="_Toc512930907"/>
      <w:bookmarkStart w:id="13" w:name="_Toc20715756"/>
      <w:ins w:id="14" w:author="Kar Baykuşu" w:date="2015-03-01T22:59:00Z">
        <w:r>
          <w:t xml:space="preserve">Problem </w:t>
        </w:r>
        <w:bookmarkEnd w:id="10"/>
        <w:bookmarkEnd w:id="11"/>
        <w:bookmarkEnd w:id="12"/>
        <w:bookmarkEnd w:id="13"/>
        <w:r>
          <w:t>Tanımı</w:t>
        </w:r>
      </w:ins>
    </w:p>
    <w:p w:rsidR="009F377D" w:rsidRDefault="009F377D" w:rsidP="009F377D">
      <w:pPr>
        <w:ind w:left="708" w:firstLine="708"/>
      </w:pPr>
      <w:r>
        <w:t>Öğ</w:t>
      </w:r>
      <w:r>
        <w:t xml:space="preserve">renci </w:t>
      </w:r>
      <w:r>
        <w:t>İş</w:t>
      </w:r>
      <w:r>
        <w:t xml:space="preserve">leri Bilgi Sistemi; </w:t>
      </w:r>
    </w:p>
    <w:p w:rsidR="009F377D" w:rsidRDefault="009F377D" w:rsidP="009F377D">
      <w:pPr>
        <w:ind w:left="1416" w:firstLine="708"/>
      </w:pPr>
      <w:r>
        <w:t xml:space="preserve">• </w:t>
      </w:r>
      <w:r>
        <w:t>Ü</w:t>
      </w:r>
      <w:r>
        <w:t>niversite</w:t>
      </w:r>
      <w:r>
        <w:t xml:space="preserve"> öğrencilerinin ders seç</w:t>
      </w:r>
      <w:r>
        <w:t>imi yapabildikleri, ki</w:t>
      </w:r>
      <w:r>
        <w:t>ş</w:t>
      </w:r>
      <w:r>
        <w:t>isel bilgilerinin yanı sır</w:t>
      </w:r>
      <w:r>
        <w:t>a karne ve transkriptlerini görüntü</w:t>
      </w:r>
      <w:r>
        <w:t xml:space="preserve">leyebildikleri, </w:t>
      </w:r>
    </w:p>
    <w:p w:rsidR="009F377D" w:rsidRDefault="009F377D" w:rsidP="009F377D">
      <w:pPr>
        <w:ind w:left="1416" w:firstLine="708"/>
      </w:pPr>
      <w:r>
        <w:t xml:space="preserve">• Akademisyenlerin kişisel bilgilerini </w:t>
      </w:r>
      <w:r>
        <w:t>görüntüleyebildikleri</w:t>
      </w:r>
      <w:r>
        <w:t>, danış</w:t>
      </w:r>
      <w:r>
        <w:t>manların</w:t>
      </w:r>
      <w:r>
        <w:t>,</w:t>
      </w:r>
      <w:r w:rsidRPr="009F377D">
        <w:t xml:space="preserve"> </w:t>
      </w:r>
      <w:r>
        <w:t xml:space="preserve">danışmanı </w:t>
      </w:r>
      <w:r>
        <w:t>oldukları</w:t>
      </w:r>
      <w:r w:rsidRPr="009F377D">
        <w:t xml:space="preserve"> </w:t>
      </w:r>
      <w:r>
        <w:t xml:space="preserve">öğrenciler </w:t>
      </w:r>
      <w:r>
        <w:t>ile ilgili bilgilere eri</w:t>
      </w:r>
      <w:r>
        <w:t xml:space="preserve">şebildikleri ve bu </w:t>
      </w:r>
      <w:r>
        <w:t>öğrencilerinin</w:t>
      </w:r>
      <w:r>
        <w:t xml:space="preserve"> ders kaydı yenileme iş</w:t>
      </w:r>
      <w:r>
        <w:t xml:space="preserve">lemlerini onaylayabildikleri, </w:t>
      </w:r>
    </w:p>
    <w:p w:rsidR="009F377D" w:rsidRDefault="009F377D" w:rsidP="009F377D">
      <w:pPr>
        <w:ind w:left="1416" w:firstLine="708"/>
      </w:pPr>
      <w:r>
        <w:t xml:space="preserve">• Öğrenci İşleri </w:t>
      </w:r>
      <w:r>
        <w:t>Birimi’nin, tüm öğrencilere ve akademisyenlere yönelik işlemleri yürütebildiği ve sistemde yö</w:t>
      </w:r>
      <w:r>
        <w:t xml:space="preserve">netmelikte belirtilen ve senato kararıyla </w:t>
      </w:r>
      <w:r>
        <w:t>değiştirilebilecek</w:t>
      </w:r>
      <w:r>
        <w:t xml:space="preserve"> kısıtları </w:t>
      </w:r>
      <w:r>
        <w:t>tanımlayabildiği</w:t>
      </w:r>
      <w:r>
        <w:t xml:space="preserve"> bir sistemdir</w:t>
      </w:r>
      <w:r>
        <w:t>.</w:t>
      </w:r>
    </w:p>
    <w:p w:rsidR="009F377D" w:rsidRPr="009F377D" w:rsidRDefault="009F377D" w:rsidP="009F377D">
      <w:pPr>
        <w:ind w:left="1416" w:firstLine="708"/>
        <w:rPr>
          <w:ins w:id="15" w:author="Kar Baykuşu" w:date="2015-03-01T22:59:00Z"/>
        </w:rPr>
      </w:pPr>
    </w:p>
    <w:p w:rsidR="00395C19" w:rsidRDefault="009F377D" w:rsidP="00F25397">
      <w:pPr>
        <w:pStyle w:val="Heading2"/>
        <w:spacing w:after="240"/>
        <w:ind w:firstLine="708"/>
        <w:rPr>
          <w:ins w:id="16" w:author="Kar Baykuşu" w:date="2015-03-01T22:59:00Z"/>
        </w:rPr>
      </w:pPr>
      <w:bookmarkStart w:id="17" w:name="_Toc436203381"/>
      <w:r>
        <w:t xml:space="preserve">3.2. </w:t>
      </w:r>
      <w:ins w:id="18" w:author="Kar Baykuşu" w:date="2015-03-01T22:59:00Z">
        <w:r w:rsidR="00395C19">
          <w:t>Paydaş Açıklamaları</w:t>
        </w:r>
      </w:ins>
    </w:p>
    <w:p w:rsidR="00395C19" w:rsidRDefault="009F377D" w:rsidP="00805D28">
      <w:pPr>
        <w:pStyle w:val="Heading3"/>
        <w:ind w:left="708" w:firstLine="708"/>
        <w:rPr>
          <w:ins w:id="19" w:author="Kar Baykuşu" w:date="2015-03-01T22:59:00Z"/>
        </w:rPr>
      </w:pPr>
      <w:r>
        <w:t xml:space="preserve">3.2.1. </w:t>
      </w:r>
      <w:ins w:id="20" w:author="Kar Baykuşu" w:date="2015-03-01T22:59:00Z">
        <w:r w:rsidR="00395C19">
          <w:t>Paydaş Özeti</w:t>
        </w:r>
      </w:ins>
    </w:p>
    <w:tbl>
      <w:tblPr>
        <w:tblStyle w:val="GridTable1Light-Accent6"/>
        <w:tblpPr w:leftFromText="141" w:rightFromText="141" w:vertAnchor="text" w:horzAnchor="page" w:tblpX="2671" w:tblpY="159"/>
        <w:tblW w:w="0" w:type="auto"/>
        <w:tblLayout w:type="fixed"/>
        <w:tblLook w:val="00BF" w:firstRow="1" w:lastRow="0" w:firstColumn="1" w:lastColumn="0" w:noHBand="0" w:noVBand="0"/>
      </w:tblPr>
      <w:tblGrid>
        <w:gridCol w:w="1890"/>
        <w:gridCol w:w="2610"/>
        <w:gridCol w:w="3960"/>
      </w:tblGrid>
      <w:tr w:rsidR="00684F39" w:rsidTr="00684F39">
        <w:trPr>
          <w:cnfStyle w:val="100000000000" w:firstRow="1" w:lastRow="0" w:firstColumn="0" w:lastColumn="0" w:oddVBand="0" w:evenVBand="0" w:oddHBand="0" w:evenHBand="0" w:firstRowFirstColumn="0" w:firstRowLastColumn="0" w:lastRowFirstColumn="0" w:lastRowLastColumn="0"/>
          <w:ins w:id="21" w:author="Kar Baykuşu" w:date="2015-03-01T22:59:00Z"/>
        </w:trPr>
        <w:tc>
          <w:tcPr>
            <w:cnfStyle w:val="001000000000" w:firstRow="0" w:lastRow="0" w:firstColumn="1" w:lastColumn="0" w:oddVBand="0" w:evenVBand="0" w:oddHBand="0" w:evenHBand="0" w:firstRowFirstColumn="0" w:firstRowLastColumn="0" w:lastRowFirstColumn="0" w:lastRowLastColumn="0"/>
            <w:tcW w:w="1890" w:type="dxa"/>
          </w:tcPr>
          <w:p w:rsidR="00684F39" w:rsidRDefault="00684F39" w:rsidP="00684F39">
            <w:pPr>
              <w:rPr>
                <w:ins w:id="22" w:author="Kar Baykuşu" w:date="2015-03-01T22:59:00Z"/>
                <w:b w:val="0"/>
                <w:bCs w:val="0"/>
              </w:rPr>
            </w:pPr>
            <w:ins w:id="23" w:author="Kar Baykuşu" w:date="2015-03-01T22:59:00Z">
              <w:r>
                <w:rPr>
                  <w:b w:val="0"/>
                  <w:bCs w:val="0"/>
                </w:rPr>
                <w:t>İsim</w:t>
              </w:r>
            </w:ins>
          </w:p>
        </w:tc>
        <w:tc>
          <w:tcPr>
            <w:tcW w:w="2610" w:type="dxa"/>
          </w:tcPr>
          <w:p w:rsidR="00684F39" w:rsidRDefault="00684F39" w:rsidP="00684F39">
            <w:pPr>
              <w:cnfStyle w:val="100000000000" w:firstRow="1" w:lastRow="0" w:firstColumn="0" w:lastColumn="0" w:oddVBand="0" w:evenVBand="0" w:oddHBand="0" w:evenHBand="0" w:firstRowFirstColumn="0" w:firstRowLastColumn="0" w:lastRowFirstColumn="0" w:lastRowLastColumn="0"/>
              <w:rPr>
                <w:ins w:id="24" w:author="Kar Baykuşu" w:date="2015-03-01T22:59:00Z"/>
                <w:b w:val="0"/>
                <w:bCs w:val="0"/>
              </w:rPr>
            </w:pPr>
            <w:ins w:id="25" w:author="Kar Baykuşu" w:date="2015-03-01T22:59:00Z">
              <w:r>
                <w:rPr>
                  <w:b w:val="0"/>
                  <w:bCs w:val="0"/>
                </w:rPr>
                <w:t>Tanım</w:t>
              </w:r>
            </w:ins>
          </w:p>
        </w:tc>
        <w:tc>
          <w:tcPr>
            <w:tcW w:w="3960" w:type="dxa"/>
          </w:tcPr>
          <w:p w:rsidR="00684F39" w:rsidRDefault="00684F39" w:rsidP="00684F39">
            <w:pPr>
              <w:cnfStyle w:val="100000000000" w:firstRow="1" w:lastRow="0" w:firstColumn="0" w:lastColumn="0" w:oddVBand="0" w:evenVBand="0" w:oddHBand="0" w:evenHBand="0" w:firstRowFirstColumn="0" w:firstRowLastColumn="0" w:lastRowFirstColumn="0" w:lastRowLastColumn="0"/>
              <w:rPr>
                <w:ins w:id="26" w:author="Kar Baykuşu" w:date="2015-03-01T22:59:00Z"/>
                <w:b w:val="0"/>
                <w:bCs w:val="0"/>
              </w:rPr>
            </w:pPr>
            <w:ins w:id="27" w:author="Kar Baykuşu" w:date="2015-03-01T22:59:00Z">
              <w:r>
                <w:rPr>
                  <w:b w:val="0"/>
                  <w:bCs w:val="0"/>
                </w:rPr>
                <w:t>Sorumluluklar</w:t>
              </w:r>
            </w:ins>
          </w:p>
        </w:tc>
      </w:tr>
      <w:tr w:rsidR="00684F39" w:rsidTr="00684F39">
        <w:trPr>
          <w:ins w:id="28" w:author="Kar Baykuşu" w:date="2015-03-01T22:59:00Z"/>
        </w:trPr>
        <w:tc>
          <w:tcPr>
            <w:cnfStyle w:val="001000000000" w:firstRow="0" w:lastRow="0" w:firstColumn="1" w:lastColumn="0" w:oddVBand="0" w:evenVBand="0" w:oddHBand="0" w:evenHBand="0" w:firstRowFirstColumn="0" w:firstRowLastColumn="0" w:lastRowFirstColumn="0" w:lastRowLastColumn="0"/>
            <w:tcW w:w="1890" w:type="dxa"/>
          </w:tcPr>
          <w:p w:rsidR="00684F39" w:rsidRPr="00F25397" w:rsidRDefault="00684F39" w:rsidP="00684F39">
            <w:pPr>
              <w:pStyle w:val="InfoBlue"/>
              <w:rPr>
                <w:rFonts w:asciiTheme="minorHAnsi" w:hAnsiTheme="minorHAnsi"/>
                <w:color w:val="000000" w:themeColor="text1"/>
              </w:rPr>
            </w:pPr>
            <w:proofErr w:type="spellStart"/>
            <w:r w:rsidRPr="00F25397">
              <w:rPr>
                <w:rFonts w:asciiTheme="minorHAnsi" w:hAnsiTheme="minorHAnsi"/>
                <w:color w:val="000000" w:themeColor="text1"/>
              </w:rPr>
              <w:t>Kullanıcı</w:t>
            </w:r>
            <w:proofErr w:type="spellEnd"/>
            <w:r w:rsidRPr="00F25397">
              <w:rPr>
                <w:rFonts w:asciiTheme="minorHAnsi" w:hAnsiTheme="minorHAnsi"/>
                <w:color w:val="000000" w:themeColor="text1"/>
              </w:rPr>
              <w:t xml:space="preserve">: </w:t>
            </w:r>
          </w:p>
          <w:p w:rsidR="00684F39" w:rsidRPr="0022332D" w:rsidRDefault="00684F39" w:rsidP="00684F39">
            <w:pPr>
              <w:pStyle w:val="InfoBlue"/>
              <w:rPr>
                <w:ins w:id="29" w:author="Kar Baykuşu" w:date="2015-03-01T22:59:00Z"/>
                <w:rFonts w:asciiTheme="minorHAnsi" w:hAnsiTheme="minorHAnsi"/>
                <w:b w:val="0"/>
                <w:color w:val="000000" w:themeColor="text1"/>
              </w:rPr>
            </w:pPr>
            <w:proofErr w:type="spellStart"/>
            <w:r w:rsidRPr="0022332D">
              <w:rPr>
                <w:rFonts w:asciiTheme="minorHAnsi" w:hAnsiTheme="minorHAnsi"/>
                <w:b w:val="0"/>
                <w:color w:val="000000" w:themeColor="text1"/>
              </w:rPr>
              <w:t>Öğrenci</w:t>
            </w:r>
            <w:proofErr w:type="spellEnd"/>
            <w:r w:rsidRPr="0022332D">
              <w:rPr>
                <w:rFonts w:asciiTheme="minorHAnsi" w:hAnsiTheme="minorHAnsi"/>
                <w:b w:val="0"/>
                <w:color w:val="000000" w:themeColor="text1"/>
              </w:rPr>
              <w:t xml:space="preserve"> </w:t>
            </w:r>
            <w:proofErr w:type="spellStart"/>
            <w:r w:rsidRPr="0022332D">
              <w:rPr>
                <w:rFonts w:asciiTheme="minorHAnsi" w:hAnsiTheme="minorHAnsi"/>
                <w:b w:val="0"/>
                <w:color w:val="000000" w:themeColor="text1"/>
              </w:rPr>
              <w:t>işleri</w:t>
            </w:r>
            <w:proofErr w:type="spellEnd"/>
            <w:r w:rsidRPr="0022332D">
              <w:rPr>
                <w:rFonts w:asciiTheme="minorHAnsi" w:hAnsiTheme="minorHAnsi"/>
                <w:b w:val="0"/>
                <w:color w:val="000000" w:themeColor="text1"/>
              </w:rPr>
              <w:t xml:space="preserve"> </w:t>
            </w:r>
            <w:proofErr w:type="spellStart"/>
            <w:r w:rsidRPr="0022332D">
              <w:rPr>
                <w:rFonts w:asciiTheme="minorHAnsi" w:hAnsiTheme="minorHAnsi"/>
                <w:b w:val="0"/>
                <w:color w:val="000000" w:themeColor="text1"/>
              </w:rPr>
              <w:t>sistem</w:t>
            </w:r>
            <w:proofErr w:type="spellEnd"/>
            <w:r w:rsidRPr="0022332D">
              <w:rPr>
                <w:rFonts w:asciiTheme="minorHAnsi" w:hAnsiTheme="minorHAnsi"/>
                <w:b w:val="0"/>
                <w:color w:val="000000" w:themeColor="text1"/>
              </w:rPr>
              <w:t xml:space="preserve"> </w:t>
            </w:r>
            <w:proofErr w:type="spellStart"/>
            <w:r w:rsidRPr="0022332D">
              <w:rPr>
                <w:rFonts w:asciiTheme="minorHAnsi" w:hAnsiTheme="minorHAnsi"/>
                <w:b w:val="0"/>
                <w:color w:val="000000" w:themeColor="text1"/>
              </w:rPr>
              <w:t>yöneticisi</w:t>
            </w:r>
            <w:proofErr w:type="spellEnd"/>
          </w:p>
        </w:tc>
        <w:tc>
          <w:tcPr>
            <w:tcW w:w="2610" w:type="dxa"/>
          </w:tcPr>
          <w:p w:rsidR="00684F39" w:rsidRPr="00F25397" w:rsidRDefault="00684F39" w:rsidP="00684F39">
            <w:pPr>
              <w:pStyle w:val="InfoBlue"/>
              <w:cnfStyle w:val="000000000000" w:firstRow="0" w:lastRow="0" w:firstColumn="0" w:lastColumn="0" w:oddVBand="0" w:evenVBand="0" w:oddHBand="0" w:evenHBand="0" w:firstRowFirstColumn="0" w:firstRowLastColumn="0" w:lastRowFirstColumn="0" w:lastRowLastColumn="0"/>
              <w:rPr>
                <w:ins w:id="30" w:author="Kar Baykuşu" w:date="2015-03-01T22:59:00Z"/>
                <w:rFonts w:asciiTheme="minorHAnsi" w:hAnsiTheme="minorHAnsi"/>
                <w:color w:val="000000" w:themeColor="text1"/>
              </w:rPr>
            </w:pPr>
            <w:proofErr w:type="spellStart"/>
            <w:r w:rsidRPr="00F25397">
              <w:rPr>
                <w:rFonts w:asciiTheme="minorHAnsi" w:hAnsiTheme="minorHAnsi"/>
                <w:color w:val="000000" w:themeColor="text1"/>
              </w:rPr>
              <w:t>Sistemdeki</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öğrenci</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akademisyen</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ve</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ders</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bilgilerini</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yöneten</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sistem</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kullanıcısıdır</w:t>
            </w:r>
            <w:proofErr w:type="spellEnd"/>
          </w:p>
        </w:tc>
        <w:tc>
          <w:tcPr>
            <w:tcW w:w="3960" w:type="dxa"/>
          </w:tcPr>
          <w:p w:rsidR="00684F39" w:rsidRPr="00F25397" w:rsidRDefault="00684F39" w:rsidP="00684F39">
            <w:pPr>
              <w:pStyle w:val="InfoBlue"/>
              <w:cnfStyle w:val="000000000000" w:firstRow="0" w:lastRow="0" w:firstColumn="0" w:lastColumn="0" w:oddVBand="0" w:evenVBand="0" w:oddHBand="0" w:evenHBand="0" w:firstRowFirstColumn="0" w:firstRowLastColumn="0" w:lastRowFirstColumn="0" w:lastRowLastColumn="0"/>
              <w:rPr>
                <w:ins w:id="31" w:author="Kar Baykuşu" w:date="2015-03-01T22:59:00Z"/>
                <w:rFonts w:asciiTheme="minorHAnsi" w:hAnsiTheme="minorHAnsi"/>
                <w:color w:val="000000" w:themeColor="text1"/>
              </w:rPr>
            </w:pPr>
            <w:proofErr w:type="spellStart"/>
            <w:r w:rsidRPr="00F25397">
              <w:rPr>
                <w:rFonts w:asciiTheme="minorHAnsi" w:hAnsiTheme="minorHAnsi"/>
                <w:color w:val="000000" w:themeColor="text1"/>
              </w:rPr>
              <w:t>S</w:t>
            </w:r>
            <w:ins w:id="32" w:author="Kar Baykuşu" w:date="2015-03-01T22:59:00Z">
              <w:r w:rsidRPr="00F25397">
                <w:rPr>
                  <w:rFonts w:asciiTheme="minorHAnsi" w:hAnsiTheme="minorHAnsi"/>
                  <w:color w:val="000000" w:themeColor="text1"/>
                </w:rPr>
                <w:t>istemin</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bakımının</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yapılabilir</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olduğundan</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emin</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olur</w:t>
              </w:r>
              <w:proofErr w:type="spellEnd"/>
              <w:r w:rsidRPr="00F25397">
                <w:rPr>
                  <w:rFonts w:asciiTheme="minorHAnsi" w:hAnsiTheme="minorHAnsi"/>
                  <w:color w:val="000000" w:themeColor="text1"/>
                </w:rPr>
                <w:t>,</w:t>
              </w:r>
            </w:ins>
          </w:p>
          <w:p w:rsidR="00684F39" w:rsidRPr="00F25397" w:rsidRDefault="00684F39" w:rsidP="00684F39">
            <w:pPr>
              <w:pStyle w:val="InfoBlue"/>
              <w:cnfStyle w:val="000000000000" w:firstRow="0" w:lastRow="0" w:firstColumn="0" w:lastColumn="0" w:oddVBand="0" w:evenVBand="0" w:oddHBand="0" w:evenHBand="0" w:firstRowFirstColumn="0" w:firstRowLastColumn="0" w:lastRowFirstColumn="0" w:lastRowLastColumn="0"/>
              <w:rPr>
                <w:ins w:id="33" w:author="Kar Baykuşu" w:date="2015-03-01T22:59:00Z"/>
                <w:rFonts w:asciiTheme="minorHAnsi" w:hAnsiTheme="minorHAnsi"/>
                <w:color w:val="000000" w:themeColor="text1"/>
              </w:rPr>
            </w:pPr>
            <w:proofErr w:type="spellStart"/>
            <w:r w:rsidRPr="00F25397">
              <w:rPr>
                <w:rFonts w:asciiTheme="minorHAnsi" w:hAnsiTheme="minorHAnsi"/>
                <w:color w:val="000000" w:themeColor="text1"/>
              </w:rPr>
              <w:t>Ders</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kayır</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haftalarında</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sistemi</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öğrencilere</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ve</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akademisyenlere</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açar</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veya</w:t>
            </w:r>
            <w:proofErr w:type="spellEnd"/>
            <w:r w:rsidRPr="00F25397">
              <w:rPr>
                <w:rFonts w:asciiTheme="minorHAnsi" w:hAnsiTheme="minorHAnsi"/>
                <w:color w:val="000000" w:themeColor="text1"/>
              </w:rPr>
              <w:t xml:space="preserve"> </w:t>
            </w:r>
            <w:proofErr w:type="spellStart"/>
            <w:proofErr w:type="gramStart"/>
            <w:r w:rsidRPr="00F25397">
              <w:rPr>
                <w:rFonts w:asciiTheme="minorHAnsi" w:hAnsiTheme="minorHAnsi"/>
                <w:color w:val="000000" w:themeColor="text1"/>
              </w:rPr>
              <w:t>kapatır</w:t>
            </w:r>
            <w:proofErr w:type="spellEnd"/>
            <w:r w:rsidRPr="00F25397">
              <w:rPr>
                <w:rFonts w:asciiTheme="minorHAnsi" w:hAnsiTheme="minorHAnsi"/>
                <w:color w:val="000000" w:themeColor="text1"/>
              </w:rPr>
              <w:t>.</w:t>
            </w:r>
            <w:ins w:id="34" w:author="Kar Baykuşu" w:date="2015-03-01T22:59:00Z">
              <w:r w:rsidRPr="00F25397">
                <w:rPr>
                  <w:rFonts w:asciiTheme="minorHAnsi" w:hAnsiTheme="minorHAnsi"/>
                  <w:color w:val="000000" w:themeColor="text1"/>
                </w:rPr>
                <w:t>,</w:t>
              </w:r>
              <w:proofErr w:type="gramEnd"/>
            </w:ins>
          </w:p>
          <w:p w:rsidR="00684F39" w:rsidRPr="00F25397" w:rsidRDefault="00684F39" w:rsidP="00684F39">
            <w:pPr>
              <w:pStyle w:val="InfoBlue"/>
              <w:cnfStyle w:val="000000000000" w:firstRow="0" w:lastRow="0" w:firstColumn="0" w:lastColumn="0" w:oddVBand="0" w:evenVBand="0" w:oddHBand="0" w:evenHBand="0" w:firstRowFirstColumn="0" w:firstRowLastColumn="0" w:lastRowFirstColumn="0" w:lastRowLastColumn="0"/>
              <w:rPr>
                <w:ins w:id="35" w:author="Kar Baykuşu" w:date="2015-03-01T22:59:00Z"/>
                <w:rFonts w:asciiTheme="minorHAnsi" w:hAnsiTheme="minorHAnsi"/>
                <w:color w:val="000000" w:themeColor="text1"/>
              </w:rPr>
            </w:pPr>
            <w:proofErr w:type="spellStart"/>
            <w:r w:rsidRPr="00F25397">
              <w:rPr>
                <w:rFonts w:asciiTheme="minorHAnsi" w:hAnsiTheme="minorHAnsi"/>
                <w:color w:val="000000" w:themeColor="text1"/>
              </w:rPr>
              <w:t>Ortaya</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çıkan</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sistem</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sorunlarının</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çözülmesinden</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sorumludur</w:t>
            </w:r>
            <w:proofErr w:type="spellEnd"/>
            <w:r w:rsidRPr="00F25397">
              <w:rPr>
                <w:rFonts w:asciiTheme="minorHAnsi" w:hAnsiTheme="minorHAnsi"/>
                <w:color w:val="000000" w:themeColor="text1"/>
              </w:rPr>
              <w:t>.</w:t>
            </w:r>
          </w:p>
        </w:tc>
      </w:tr>
      <w:tr w:rsidR="0022332D" w:rsidTr="00684F39">
        <w:tc>
          <w:tcPr>
            <w:cnfStyle w:val="001000000000" w:firstRow="0" w:lastRow="0" w:firstColumn="1" w:lastColumn="0" w:oddVBand="0" w:evenVBand="0" w:oddHBand="0" w:evenHBand="0" w:firstRowFirstColumn="0" w:firstRowLastColumn="0" w:lastRowFirstColumn="0" w:lastRowLastColumn="0"/>
            <w:tcW w:w="1890" w:type="dxa"/>
          </w:tcPr>
          <w:p w:rsidR="0022332D" w:rsidRPr="00F25397" w:rsidRDefault="0022332D" w:rsidP="0022332D">
            <w:pPr>
              <w:pStyle w:val="InfoBlue"/>
              <w:rPr>
                <w:rFonts w:asciiTheme="minorHAnsi" w:hAnsiTheme="minorHAnsi"/>
                <w:color w:val="000000" w:themeColor="text1"/>
              </w:rPr>
            </w:pPr>
            <w:proofErr w:type="spellStart"/>
            <w:r w:rsidRPr="00F25397">
              <w:rPr>
                <w:rFonts w:asciiTheme="minorHAnsi" w:hAnsiTheme="minorHAnsi"/>
                <w:color w:val="000000" w:themeColor="text1"/>
              </w:rPr>
              <w:t>Kullanıcı</w:t>
            </w:r>
            <w:proofErr w:type="spellEnd"/>
            <w:r w:rsidRPr="00F25397">
              <w:rPr>
                <w:rFonts w:asciiTheme="minorHAnsi" w:hAnsiTheme="minorHAnsi"/>
                <w:color w:val="000000" w:themeColor="text1"/>
              </w:rPr>
              <w:t xml:space="preserve">: </w:t>
            </w:r>
          </w:p>
          <w:p w:rsidR="0022332D" w:rsidRPr="0022332D" w:rsidRDefault="0022332D" w:rsidP="0022332D">
            <w:pPr>
              <w:pStyle w:val="InfoBlue"/>
              <w:rPr>
                <w:ins w:id="36" w:author="Kar Baykuşu" w:date="2015-03-01T22:59:00Z"/>
                <w:rFonts w:asciiTheme="minorHAnsi" w:hAnsiTheme="minorHAnsi"/>
                <w:b w:val="0"/>
                <w:color w:val="000000" w:themeColor="text1"/>
              </w:rPr>
            </w:pPr>
            <w:proofErr w:type="spellStart"/>
            <w:r w:rsidRPr="0022332D">
              <w:rPr>
                <w:rFonts w:asciiTheme="minorHAnsi" w:hAnsiTheme="minorHAnsi"/>
                <w:b w:val="0"/>
                <w:color w:val="000000" w:themeColor="text1"/>
              </w:rPr>
              <w:t>Öğrenci</w:t>
            </w:r>
            <w:proofErr w:type="spellEnd"/>
            <w:r w:rsidRPr="0022332D">
              <w:rPr>
                <w:rFonts w:asciiTheme="minorHAnsi" w:hAnsiTheme="minorHAnsi"/>
                <w:b w:val="0"/>
                <w:color w:val="000000" w:themeColor="text1"/>
              </w:rPr>
              <w:t xml:space="preserve"> </w:t>
            </w:r>
            <w:proofErr w:type="spellStart"/>
            <w:r w:rsidRPr="0022332D">
              <w:rPr>
                <w:rFonts w:asciiTheme="minorHAnsi" w:hAnsiTheme="minorHAnsi"/>
                <w:b w:val="0"/>
                <w:color w:val="000000" w:themeColor="text1"/>
              </w:rPr>
              <w:t>işleri</w:t>
            </w:r>
            <w:proofErr w:type="spellEnd"/>
            <w:r w:rsidRPr="0022332D">
              <w:rPr>
                <w:rFonts w:asciiTheme="minorHAnsi" w:hAnsiTheme="minorHAnsi"/>
                <w:b w:val="0"/>
                <w:color w:val="000000" w:themeColor="text1"/>
              </w:rPr>
              <w:t xml:space="preserve"> </w:t>
            </w:r>
            <w:proofErr w:type="spellStart"/>
            <w:r>
              <w:rPr>
                <w:rFonts w:asciiTheme="minorHAnsi" w:hAnsiTheme="minorHAnsi"/>
                <w:b w:val="0"/>
                <w:color w:val="000000" w:themeColor="text1"/>
              </w:rPr>
              <w:t>dairesi</w:t>
            </w:r>
            <w:proofErr w:type="spellEnd"/>
            <w:r>
              <w:rPr>
                <w:rFonts w:asciiTheme="minorHAnsi" w:hAnsiTheme="minorHAnsi"/>
                <w:b w:val="0"/>
                <w:color w:val="000000" w:themeColor="text1"/>
              </w:rPr>
              <w:t xml:space="preserve"> </w:t>
            </w:r>
            <w:proofErr w:type="spellStart"/>
            <w:r>
              <w:rPr>
                <w:rFonts w:asciiTheme="minorHAnsi" w:hAnsiTheme="minorHAnsi"/>
                <w:b w:val="0"/>
                <w:color w:val="000000" w:themeColor="text1"/>
              </w:rPr>
              <w:t>başkanlığı</w:t>
            </w:r>
            <w:proofErr w:type="spellEnd"/>
            <w:r>
              <w:rPr>
                <w:rFonts w:asciiTheme="minorHAnsi" w:hAnsiTheme="minorHAnsi"/>
                <w:b w:val="0"/>
                <w:color w:val="000000" w:themeColor="text1"/>
              </w:rPr>
              <w:t xml:space="preserve"> </w:t>
            </w:r>
            <w:proofErr w:type="spellStart"/>
            <w:r>
              <w:rPr>
                <w:rFonts w:asciiTheme="minorHAnsi" w:hAnsiTheme="minorHAnsi"/>
                <w:b w:val="0"/>
                <w:color w:val="000000" w:themeColor="text1"/>
              </w:rPr>
              <w:t>memuru</w:t>
            </w:r>
            <w:proofErr w:type="spellEnd"/>
          </w:p>
        </w:tc>
        <w:tc>
          <w:tcPr>
            <w:tcW w:w="2610" w:type="dxa"/>
          </w:tcPr>
          <w:p w:rsidR="0022332D" w:rsidRPr="00F25397" w:rsidRDefault="0022332D" w:rsidP="0022332D">
            <w:pPr>
              <w:pStyle w:val="InfoBlue"/>
              <w:cnfStyle w:val="000000000000" w:firstRow="0" w:lastRow="0" w:firstColumn="0" w:lastColumn="0" w:oddVBand="0" w:evenVBand="0" w:oddHBand="0" w:evenHBand="0" w:firstRowFirstColumn="0" w:firstRowLastColumn="0" w:lastRowFirstColumn="0" w:lastRowLastColumn="0"/>
              <w:rPr>
                <w:ins w:id="37" w:author="Kar Baykuşu" w:date="2015-03-01T22:59:00Z"/>
                <w:rFonts w:asciiTheme="minorHAnsi" w:hAnsiTheme="minorHAnsi"/>
                <w:color w:val="000000" w:themeColor="text1"/>
              </w:rPr>
            </w:pPr>
            <w:proofErr w:type="spellStart"/>
            <w:r w:rsidRPr="00F25397">
              <w:rPr>
                <w:rFonts w:asciiTheme="minorHAnsi" w:hAnsiTheme="minorHAnsi"/>
                <w:color w:val="000000" w:themeColor="text1"/>
              </w:rPr>
              <w:t>Sistemdeki</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öğrenci</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akademisyen</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ve</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ders</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bilgilerini</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yöneten</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sistem</w:t>
            </w:r>
            <w:proofErr w:type="spellEnd"/>
            <w:r w:rsidRPr="00F25397">
              <w:rPr>
                <w:rFonts w:asciiTheme="minorHAnsi" w:hAnsiTheme="minorHAnsi"/>
                <w:color w:val="000000" w:themeColor="text1"/>
              </w:rPr>
              <w:t xml:space="preserve"> </w:t>
            </w:r>
            <w:proofErr w:type="spellStart"/>
            <w:r w:rsidRPr="00F25397">
              <w:rPr>
                <w:rFonts w:asciiTheme="minorHAnsi" w:hAnsiTheme="minorHAnsi"/>
                <w:color w:val="000000" w:themeColor="text1"/>
              </w:rPr>
              <w:t>kullanıcısıdır</w:t>
            </w:r>
            <w:proofErr w:type="spellEnd"/>
          </w:p>
        </w:tc>
        <w:tc>
          <w:tcPr>
            <w:tcW w:w="3960" w:type="dxa"/>
          </w:tcPr>
          <w:p w:rsidR="0022332D" w:rsidRPr="00F25397" w:rsidRDefault="0022332D" w:rsidP="0022332D">
            <w:pPr>
              <w:pStyle w:val="InfoBlue"/>
              <w:cnfStyle w:val="000000000000" w:firstRow="0" w:lastRow="0" w:firstColumn="0" w:lastColumn="0" w:oddVBand="0" w:evenVBand="0" w:oddHBand="0" w:evenHBand="0" w:firstRowFirstColumn="0" w:firstRowLastColumn="0" w:lastRowFirstColumn="0" w:lastRowLastColumn="0"/>
              <w:rPr>
                <w:ins w:id="38" w:author="Kar Baykuşu" w:date="2015-03-01T22:59:00Z"/>
                <w:rFonts w:asciiTheme="minorHAnsi" w:hAnsiTheme="minorHAnsi"/>
                <w:color w:val="000000" w:themeColor="text1"/>
              </w:rPr>
            </w:pPr>
            <w:proofErr w:type="spellStart"/>
            <w:r>
              <w:rPr>
                <w:rFonts w:asciiTheme="minorHAnsi" w:hAnsiTheme="minorHAnsi"/>
                <w:color w:val="000000" w:themeColor="text1"/>
              </w:rPr>
              <w:t>Sistemin</w:t>
            </w:r>
            <w:proofErr w:type="spellEnd"/>
            <w:r>
              <w:rPr>
                <w:rFonts w:asciiTheme="minorHAnsi" w:hAnsiTheme="minorHAnsi"/>
                <w:color w:val="000000" w:themeColor="text1"/>
              </w:rPr>
              <w:t xml:space="preserve"> </w:t>
            </w:r>
            <w:proofErr w:type="spellStart"/>
            <w:r>
              <w:rPr>
                <w:rFonts w:asciiTheme="minorHAnsi" w:hAnsiTheme="minorHAnsi"/>
                <w:color w:val="000000" w:themeColor="text1"/>
              </w:rPr>
              <w:t>kapalı</w:t>
            </w:r>
            <w:proofErr w:type="spellEnd"/>
            <w:r>
              <w:rPr>
                <w:rFonts w:asciiTheme="minorHAnsi" w:hAnsiTheme="minorHAnsi"/>
                <w:color w:val="000000" w:themeColor="text1"/>
              </w:rPr>
              <w:t xml:space="preserve"> </w:t>
            </w:r>
            <w:proofErr w:type="spellStart"/>
            <w:r>
              <w:rPr>
                <w:rFonts w:asciiTheme="minorHAnsi" w:hAnsiTheme="minorHAnsi"/>
                <w:color w:val="000000" w:themeColor="text1"/>
              </w:rPr>
              <w:t>olduğu</w:t>
            </w:r>
            <w:proofErr w:type="spellEnd"/>
            <w:r>
              <w:rPr>
                <w:rFonts w:asciiTheme="minorHAnsi" w:hAnsiTheme="minorHAnsi"/>
                <w:color w:val="000000" w:themeColor="text1"/>
              </w:rPr>
              <w:t xml:space="preserve"> </w:t>
            </w:r>
            <w:proofErr w:type="spellStart"/>
            <w:r>
              <w:rPr>
                <w:rFonts w:asciiTheme="minorHAnsi" w:hAnsiTheme="minorHAnsi"/>
                <w:color w:val="000000" w:themeColor="text1"/>
              </w:rPr>
              <w:t>zamanlarda</w:t>
            </w:r>
            <w:proofErr w:type="spellEnd"/>
            <w:r>
              <w:rPr>
                <w:rFonts w:asciiTheme="minorHAnsi" w:hAnsiTheme="minorHAnsi"/>
                <w:color w:val="000000" w:themeColor="text1"/>
              </w:rPr>
              <w:t xml:space="preserve"> </w:t>
            </w:r>
            <w:proofErr w:type="spellStart"/>
            <w:r>
              <w:rPr>
                <w:rFonts w:asciiTheme="minorHAnsi" w:hAnsiTheme="minorHAnsi"/>
                <w:color w:val="000000" w:themeColor="text1"/>
              </w:rPr>
              <w:t>öğrencilerin</w:t>
            </w:r>
            <w:proofErr w:type="spellEnd"/>
            <w:r>
              <w:rPr>
                <w:rFonts w:asciiTheme="minorHAnsi" w:hAnsiTheme="minorHAnsi"/>
                <w:color w:val="000000" w:themeColor="text1"/>
              </w:rPr>
              <w:t xml:space="preserve"> </w:t>
            </w:r>
            <w:proofErr w:type="spellStart"/>
            <w:r>
              <w:rPr>
                <w:rFonts w:asciiTheme="minorHAnsi" w:hAnsiTheme="minorHAnsi"/>
                <w:color w:val="000000" w:themeColor="text1"/>
              </w:rPr>
              <w:t>ve</w:t>
            </w:r>
            <w:proofErr w:type="spellEnd"/>
            <w:r>
              <w:rPr>
                <w:rFonts w:asciiTheme="minorHAnsi" w:hAnsiTheme="minorHAnsi"/>
                <w:color w:val="000000" w:themeColor="text1"/>
              </w:rPr>
              <w:t xml:space="preserve"> </w:t>
            </w:r>
            <w:proofErr w:type="spellStart"/>
            <w:r>
              <w:rPr>
                <w:rFonts w:asciiTheme="minorHAnsi" w:hAnsiTheme="minorHAnsi"/>
                <w:color w:val="000000" w:themeColor="text1"/>
              </w:rPr>
              <w:t>akademisyenlerin</w:t>
            </w:r>
            <w:proofErr w:type="spellEnd"/>
            <w:r>
              <w:rPr>
                <w:rFonts w:asciiTheme="minorHAnsi" w:hAnsiTheme="minorHAnsi"/>
                <w:color w:val="000000" w:themeColor="text1"/>
              </w:rPr>
              <w:t xml:space="preserve"> </w:t>
            </w:r>
            <w:proofErr w:type="spellStart"/>
            <w:r>
              <w:rPr>
                <w:rFonts w:asciiTheme="minorHAnsi" w:hAnsiTheme="minorHAnsi"/>
                <w:color w:val="000000" w:themeColor="text1"/>
              </w:rPr>
              <w:t>isteklerini</w:t>
            </w:r>
            <w:proofErr w:type="spellEnd"/>
            <w:r>
              <w:rPr>
                <w:rFonts w:asciiTheme="minorHAnsi" w:hAnsiTheme="minorHAnsi"/>
                <w:color w:val="000000" w:themeColor="text1"/>
              </w:rPr>
              <w:t xml:space="preserve"> </w:t>
            </w:r>
            <w:proofErr w:type="spellStart"/>
            <w:r>
              <w:rPr>
                <w:rFonts w:asciiTheme="minorHAnsi" w:hAnsiTheme="minorHAnsi"/>
                <w:color w:val="000000" w:themeColor="text1"/>
              </w:rPr>
              <w:t>yerine</w:t>
            </w:r>
            <w:proofErr w:type="spellEnd"/>
            <w:r>
              <w:rPr>
                <w:rFonts w:asciiTheme="minorHAnsi" w:hAnsiTheme="minorHAnsi"/>
                <w:color w:val="000000" w:themeColor="text1"/>
              </w:rPr>
              <w:t xml:space="preserve"> </w:t>
            </w:r>
            <w:proofErr w:type="spellStart"/>
            <w:r>
              <w:rPr>
                <w:rFonts w:asciiTheme="minorHAnsi" w:hAnsiTheme="minorHAnsi"/>
                <w:color w:val="000000" w:themeColor="text1"/>
              </w:rPr>
              <w:t>getirir</w:t>
            </w:r>
            <w:proofErr w:type="spellEnd"/>
            <w:r>
              <w:rPr>
                <w:rFonts w:asciiTheme="minorHAnsi" w:hAnsiTheme="minorHAnsi"/>
                <w:color w:val="000000" w:themeColor="text1"/>
              </w:rPr>
              <w:t>.</w:t>
            </w:r>
            <w:bookmarkStart w:id="39" w:name="_GoBack"/>
            <w:bookmarkEnd w:id="39"/>
          </w:p>
        </w:tc>
      </w:tr>
    </w:tbl>
    <w:p w:rsidR="00395C19" w:rsidRDefault="00395C19" w:rsidP="00395C19">
      <w:pPr>
        <w:pStyle w:val="InfoBlue"/>
        <w:rPr>
          <w:ins w:id="40" w:author="Kar Baykuşu" w:date="2015-03-01T22:59:00Z"/>
        </w:rPr>
      </w:pPr>
    </w:p>
    <w:p w:rsidR="00395C19" w:rsidRDefault="00395C19" w:rsidP="00395C19">
      <w:pPr>
        <w:pStyle w:val="BodyText"/>
      </w:pPr>
    </w:p>
    <w:p w:rsidR="00684F39" w:rsidRDefault="00684F39" w:rsidP="00395C19">
      <w:pPr>
        <w:pStyle w:val="BodyText"/>
      </w:pPr>
    </w:p>
    <w:p w:rsidR="00684F39" w:rsidRDefault="00684F39" w:rsidP="00395C19">
      <w:pPr>
        <w:pStyle w:val="BodyText"/>
      </w:pPr>
    </w:p>
    <w:p w:rsidR="00684F39" w:rsidRDefault="00684F39" w:rsidP="00395C19">
      <w:pPr>
        <w:pStyle w:val="BodyText"/>
      </w:pPr>
    </w:p>
    <w:p w:rsidR="00684F39" w:rsidRDefault="00684F39" w:rsidP="00395C19">
      <w:pPr>
        <w:pStyle w:val="BodyText"/>
      </w:pPr>
    </w:p>
    <w:p w:rsidR="00684F39" w:rsidRDefault="00684F39" w:rsidP="00395C19">
      <w:pPr>
        <w:pStyle w:val="BodyText"/>
      </w:pPr>
    </w:p>
    <w:p w:rsidR="00684F39" w:rsidRDefault="00684F39" w:rsidP="00395C19">
      <w:pPr>
        <w:pStyle w:val="BodyText"/>
      </w:pPr>
    </w:p>
    <w:p w:rsidR="0022332D" w:rsidRDefault="0022332D" w:rsidP="00395C19">
      <w:pPr>
        <w:pStyle w:val="BodyText"/>
      </w:pPr>
    </w:p>
    <w:p w:rsidR="0022332D" w:rsidRDefault="0022332D" w:rsidP="00395C19">
      <w:pPr>
        <w:pStyle w:val="BodyText"/>
      </w:pPr>
    </w:p>
    <w:p w:rsidR="0022332D" w:rsidRDefault="0022332D" w:rsidP="00395C19">
      <w:pPr>
        <w:pStyle w:val="BodyText"/>
        <w:rPr>
          <w:ins w:id="41" w:author="Kar Baykuşu" w:date="2015-03-01T22:59:00Z"/>
        </w:rPr>
      </w:pPr>
    </w:p>
    <w:p w:rsidR="00395C19" w:rsidRDefault="00805D28" w:rsidP="00805D28">
      <w:pPr>
        <w:pStyle w:val="Heading3"/>
        <w:ind w:left="708" w:firstLine="708"/>
        <w:rPr>
          <w:ins w:id="42" w:author="Kar Baykuşu" w:date="2015-03-01T22:59:00Z"/>
        </w:rPr>
      </w:pPr>
      <w:r>
        <w:t xml:space="preserve">3.2.2. </w:t>
      </w:r>
      <w:ins w:id="43" w:author="Kar Baykuşu" w:date="2015-03-01T22:59:00Z">
        <w:r w:rsidR="00395C19">
          <w:t>Kullanıcı Ortamı</w:t>
        </w:r>
      </w:ins>
    </w:p>
    <w:p w:rsidR="00395C19" w:rsidRPr="00C171E4" w:rsidRDefault="00395C19" w:rsidP="00395C19">
      <w:pPr>
        <w:pStyle w:val="InfoBlue"/>
        <w:rPr>
          <w:ins w:id="44" w:author="Kar Baykuşu" w:date="2015-03-01T22:59:00Z"/>
        </w:rPr>
      </w:pPr>
      <w:ins w:id="45" w:author="Kar Baykuşu" w:date="2015-03-01T22:59:00Z">
        <w:r>
          <w:t>[</w:t>
        </w:r>
        <w:proofErr w:type="spellStart"/>
        <w:r>
          <w:t>Hedef</w:t>
        </w:r>
        <w:proofErr w:type="spellEnd"/>
        <w:r>
          <w:t xml:space="preserve"> </w:t>
        </w:r>
        <w:proofErr w:type="spellStart"/>
        <w:r>
          <w:t>kullanıcının</w:t>
        </w:r>
        <w:proofErr w:type="spellEnd"/>
        <w:r>
          <w:t xml:space="preserve"> </w:t>
        </w:r>
        <w:proofErr w:type="spellStart"/>
        <w:r>
          <w:t>çalışma</w:t>
        </w:r>
        <w:proofErr w:type="spellEnd"/>
        <w:r>
          <w:t xml:space="preserve"> </w:t>
        </w:r>
        <w:proofErr w:type="spellStart"/>
        <w:r>
          <w:t>ortamını</w:t>
        </w:r>
        <w:proofErr w:type="spellEnd"/>
        <w:r>
          <w:t xml:space="preserve"> </w:t>
        </w:r>
        <w:proofErr w:type="spellStart"/>
        <w:r>
          <w:t>ayrıntılandırın</w:t>
        </w:r>
        <w:proofErr w:type="spellEnd"/>
        <w:r>
          <w:t xml:space="preserve">. </w:t>
        </w:r>
        <w:proofErr w:type="spellStart"/>
        <w:r>
          <w:t>Bazı</w:t>
        </w:r>
        <w:proofErr w:type="spellEnd"/>
        <w:r>
          <w:t xml:space="preserve"> </w:t>
        </w:r>
        <w:proofErr w:type="spellStart"/>
        <w:r>
          <w:t>öneriler</w:t>
        </w:r>
        <w:proofErr w:type="spellEnd"/>
        <w:r>
          <w:t>:</w:t>
        </w:r>
      </w:ins>
    </w:p>
    <w:p w:rsidR="00395C19" w:rsidRDefault="00395C19" w:rsidP="00395C19">
      <w:pPr>
        <w:pStyle w:val="InfoBlue"/>
        <w:rPr>
          <w:ins w:id="46" w:author="Kar Baykuşu" w:date="2015-03-01T22:59:00Z"/>
        </w:rPr>
      </w:pPr>
      <w:proofErr w:type="spellStart"/>
      <w:ins w:id="47" w:author="Kar Baykuşu" w:date="2015-03-01T22:59:00Z">
        <w:r>
          <w:t>Görevin</w:t>
        </w:r>
        <w:proofErr w:type="spellEnd"/>
        <w:r>
          <w:t xml:space="preserve"> </w:t>
        </w:r>
        <w:proofErr w:type="spellStart"/>
        <w:r>
          <w:t>tamamlanması</w:t>
        </w:r>
        <w:proofErr w:type="spellEnd"/>
        <w:r>
          <w:t xml:space="preserve"> </w:t>
        </w:r>
        <w:proofErr w:type="spellStart"/>
        <w:r>
          <w:t>için</w:t>
        </w:r>
        <w:proofErr w:type="spellEnd"/>
        <w:r>
          <w:t xml:space="preserve"> </w:t>
        </w:r>
        <w:proofErr w:type="spellStart"/>
        <w:r>
          <w:t>çalışan</w:t>
        </w:r>
        <w:proofErr w:type="spellEnd"/>
        <w:r>
          <w:t xml:space="preserve"> </w:t>
        </w:r>
        <w:proofErr w:type="spellStart"/>
        <w:r>
          <w:t>toplam</w:t>
        </w:r>
        <w:proofErr w:type="spellEnd"/>
        <w:r>
          <w:t xml:space="preserve"> </w:t>
        </w:r>
        <w:proofErr w:type="spellStart"/>
        <w:proofErr w:type="gramStart"/>
        <w:r>
          <w:t>kişi</w:t>
        </w:r>
        <w:proofErr w:type="spellEnd"/>
        <w:proofErr w:type="gramEnd"/>
        <w:r>
          <w:t xml:space="preserve"> </w:t>
        </w:r>
        <w:proofErr w:type="spellStart"/>
        <w:r>
          <w:t>sayısı</w:t>
        </w:r>
        <w:proofErr w:type="spellEnd"/>
        <w:r>
          <w:t xml:space="preserve"> </w:t>
        </w:r>
        <w:proofErr w:type="spellStart"/>
        <w:r>
          <w:t>nedir</w:t>
        </w:r>
        <w:proofErr w:type="spellEnd"/>
        <w:r>
          <w:t xml:space="preserve">? </w:t>
        </w:r>
        <w:proofErr w:type="spellStart"/>
        <w:r>
          <w:t>Değişebilir</w:t>
        </w:r>
        <w:proofErr w:type="spellEnd"/>
        <w:r>
          <w:t xml:space="preserve"> mi?</w:t>
        </w:r>
      </w:ins>
    </w:p>
    <w:p w:rsidR="00395C19" w:rsidRDefault="00395C19" w:rsidP="00395C19">
      <w:pPr>
        <w:pStyle w:val="InfoBlue"/>
        <w:rPr>
          <w:ins w:id="48" w:author="Kar Baykuşu" w:date="2015-03-01T22:59:00Z"/>
        </w:rPr>
      </w:pPr>
      <w:proofErr w:type="spellStart"/>
      <w:ins w:id="49" w:author="Kar Baykuşu" w:date="2015-03-01T22:59:00Z">
        <w:r>
          <w:t>Bir</w:t>
        </w:r>
        <w:proofErr w:type="spellEnd"/>
        <w:r>
          <w:t xml:space="preserve"> </w:t>
        </w:r>
        <w:proofErr w:type="spellStart"/>
        <w:r>
          <w:t>görev</w:t>
        </w:r>
        <w:proofErr w:type="spellEnd"/>
        <w:r>
          <w:t xml:space="preserve"> </w:t>
        </w:r>
        <w:proofErr w:type="spellStart"/>
        <w:r>
          <w:t>döngüsü</w:t>
        </w:r>
        <w:proofErr w:type="spellEnd"/>
        <w:r>
          <w:t xml:space="preserve"> ne </w:t>
        </w:r>
        <w:proofErr w:type="spellStart"/>
        <w:proofErr w:type="gramStart"/>
        <w:r>
          <w:t>kadar</w:t>
        </w:r>
        <w:proofErr w:type="spellEnd"/>
        <w:proofErr w:type="gramEnd"/>
        <w:r>
          <w:t xml:space="preserve"> </w:t>
        </w:r>
        <w:proofErr w:type="spellStart"/>
        <w:r>
          <w:t>sürer</w:t>
        </w:r>
        <w:proofErr w:type="spellEnd"/>
        <w:r>
          <w:t xml:space="preserve">? Her </w:t>
        </w:r>
        <w:proofErr w:type="spellStart"/>
        <w:r>
          <w:t>etkinlik</w:t>
        </w:r>
        <w:proofErr w:type="spellEnd"/>
        <w:r>
          <w:t xml:space="preserve"> </w:t>
        </w:r>
        <w:proofErr w:type="spellStart"/>
        <w:r>
          <w:t>için</w:t>
        </w:r>
        <w:proofErr w:type="spellEnd"/>
        <w:r>
          <w:t xml:space="preserve"> </w:t>
        </w:r>
        <w:proofErr w:type="spellStart"/>
        <w:r>
          <w:t>harcanacak</w:t>
        </w:r>
        <w:proofErr w:type="spellEnd"/>
        <w:r>
          <w:t xml:space="preserve"> zaman </w:t>
        </w:r>
        <w:proofErr w:type="spellStart"/>
        <w:r>
          <w:t>nedir</w:t>
        </w:r>
        <w:proofErr w:type="spellEnd"/>
        <w:r>
          <w:t>?</w:t>
        </w:r>
        <w:r w:rsidRPr="00C171E4">
          <w:t xml:space="preserve"> </w:t>
        </w:r>
        <w:proofErr w:type="spellStart"/>
        <w:r>
          <w:t>Değişebilir</w:t>
        </w:r>
        <w:proofErr w:type="spellEnd"/>
        <w:r>
          <w:t xml:space="preserve"> mi?</w:t>
        </w:r>
      </w:ins>
    </w:p>
    <w:p w:rsidR="00395C19" w:rsidRDefault="00395C19" w:rsidP="00395C19">
      <w:pPr>
        <w:pStyle w:val="InfoBlue"/>
        <w:rPr>
          <w:ins w:id="50" w:author="Kar Baykuşu" w:date="2015-03-01T22:59:00Z"/>
        </w:rPr>
      </w:pPr>
      <w:proofErr w:type="spellStart"/>
      <w:ins w:id="51" w:author="Kar Baykuşu" w:date="2015-03-01T22:59:00Z">
        <w:r>
          <w:t>Özel</w:t>
        </w:r>
        <w:proofErr w:type="spellEnd"/>
        <w:r>
          <w:t xml:space="preserve"> </w:t>
        </w:r>
        <w:proofErr w:type="spellStart"/>
        <w:r>
          <w:t>ortam</w:t>
        </w:r>
        <w:proofErr w:type="spellEnd"/>
        <w:r>
          <w:t xml:space="preserve"> </w:t>
        </w:r>
        <w:proofErr w:type="spellStart"/>
        <w:r>
          <w:t>kısıtı</w:t>
        </w:r>
        <w:proofErr w:type="spellEnd"/>
        <w:r>
          <w:t xml:space="preserve"> </w:t>
        </w:r>
        <w:proofErr w:type="spellStart"/>
        <w:r>
          <w:t>var</w:t>
        </w:r>
        <w:proofErr w:type="spellEnd"/>
        <w:r>
          <w:t xml:space="preserve"> </w:t>
        </w:r>
        <w:proofErr w:type="spellStart"/>
        <w:r>
          <w:t>mı</w:t>
        </w:r>
        <w:proofErr w:type="gramStart"/>
        <w:r>
          <w:t>?Mobil</w:t>
        </w:r>
        <w:proofErr w:type="spellEnd"/>
        <w:proofErr w:type="gramEnd"/>
        <w:r>
          <w:t xml:space="preserve">, </w:t>
        </w:r>
        <w:proofErr w:type="spellStart"/>
        <w:r>
          <w:t>açıkhava</w:t>
        </w:r>
        <w:proofErr w:type="spellEnd"/>
        <w:r>
          <w:t xml:space="preserve">, </w:t>
        </w:r>
        <w:proofErr w:type="spellStart"/>
        <w:r>
          <w:t>uçakta</w:t>
        </w:r>
        <w:proofErr w:type="spellEnd"/>
        <w:r>
          <w:t xml:space="preserve">  vb.? </w:t>
        </w:r>
      </w:ins>
    </w:p>
    <w:p w:rsidR="00395C19" w:rsidRDefault="00395C19" w:rsidP="00395C19">
      <w:pPr>
        <w:pStyle w:val="InfoBlue"/>
        <w:rPr>
          <w:ins w:id="52" w:author="Kar Baykuşu" w:date="2015-03-01T22:59:00Z"/>
        </w:rPr>
      </w:pPr>
      <w:proofErr w:type="spellStart"/>
      <w:ins w:id="53" w:author="Kar Baykuşu" w:date="2015-03-01T22:59:00Z">
        <w:r>
          <w:t>Bugün</w:t>
        </w:r>
        <w:proofErr w:type="spellEnd"/>
        <w:r>
          <w:t xml:space="preserve"> </w:t>
        </w:r>
        <w:proofErr w:type="spellStart"/>
        <w:r>
          <w:t>hangi</w:t>
        </w:r>
        <w:proofErr w:type="spellEnd"/>
        <w:r>
          <w:t xml:space="preserve"> </w:t>
        </w:r>
        <w:proofErr w:type="spellStart"/>
        <w:r>
          <w:t>sistem</w:t>
        </w:r>
        <w:proofErr w:type="spellEnd"/>
        <w:r>
          <w:t xml:space="preserve"> </w:t>
        </w:r>
        <w:proofErr w:type="spellStart"/>
        <w:r>
          <w:t>platformları</w:t>
        </w:r>
        <w:proofErr w:type="spellEnd"/>
        <w:r>
          <w:t xml:space="preserve"> </w:t>
        </w:r>
        <w:proofErr w:type="spellStart"/>
        <w:r>
          <w:t>kullanılıyor</w:t>
        </w:r>
        <w:proofErr w:type="spellEnd"/>
        <w:r>
          <w:t xml:space="preserve">? </w:t>
        </w:r>
        <w:proofErr w:type="spellStart"/>
        <w:r>
          <w:t>Geleceğin</w:t>
        </w:r>
        <w:proofErr w:type="spellEnd"/>
        <w:r>
          <w:t xml:space="preserve"> </w:t>
        </w:r>
        <w:proofErr w:type="spellStart"/>
        <w:r>
          <w:t>platformları</w:t>
        </w:r>
        <w:proofErr w:type="spellEnd"/>
        <w:r>
          <w:t xml:space="preserve"> </w:t>
        </w:r>
        <w:proofErr w:type="spellStart"/>
        <w:r>
          <w:t>neler</w:t>
        </w:r>
        <w:proofErr w:type="spellEnd"/>
        <w:r>
          <w:t xml:space="preserve"> </w:t>
        </w:r>
        <w:proofErr w:type="spellStart"/>
        <w:r>
          <w:t>olabilir</w:t>
        </w:r>
        <w:proofErr w:type="spellEnd"/>
        <w:r>
          <w:t>?</w:t>
        </w:r>
      </w:ins>
    </w:p>
    <w:p w:rsidR="00395C19" w:rsidRDefault="00395C19" w:rsidP="00395C19">
      <w:pPr>
        <w:pStyle w:val="InfoBlue"/>
        <w:rPr>
          <w:ins w:id="54" w:author="Kar Baykuşu" w:date="2015-03-01T22:59:00Z"/>
        </w:rPr>
      </w:pPr>
      <w:proofErr w:type="spellStart"/>
      <w:ins w:id="55" w:author="Kar Baykuşu" w:date="2015-03-01T22:59:00Z">
        <w:r>
          <w:t>Başka</w:t>
        </w:r>
        <w:proofErr w:type="spellEnd"/>
        <w:r>
          <w:t xml:space="preserve"> </w:t>
        </w:r>
        <w:proofErr w:type="spellStart"/>
        <w:r>
          <w:t>hangi</w:t>
        </w:r>
        <w:proofErr w:type="spellEnd"/>
        <w:r>
          <w:t xml:space="preserve"> </w:t>
        </w:r>
        <w:proofErr w:type="spellStart"/>
        <w:r>
          <w:t>uygulamalar</w:t>
        </w:r>
        <w:proofErr w:type="spellEnd"/>
        <w:r>
          <w:t xml:space="preserve"> </w:t>
        </w:r>
        <w:proofErr w:type="spellStart"/>
        <w:r>
          <w:t>kullanılıyor</w:t>
        </w:r>
        <w:proofErr w:type="spellEnd"/>
        <w:r>
          <w:t xml:space="preserve">? </w:t>
        </w:r>
        <w:proofErr w:type="spellStart"/>
        <w:r>
          <w:t>Uygulamanızın</w:t>
        </w:r>
        <w:proofErr w:type="spellEnd"/>
        <w:r>
          <w:t xml:space="preserve"> </w:t>
        </w:r>
        <w:proofErr w:type="spellStart"/>
        <w:r>
          <w:t>bunlarla</w:t>
        </w:r>
        <w:proofErr w:type="spellEnd"/>
        <w:r>
          <w:t xml:space="preserve"> </w:t>
        </w:r>
        <w:proofErr w:type="spellStart"/>
        <w:r>
          <w:t>bütünleşmesi</w:t>
        </w:r>
        <w:proofErr w:type="spellEnd"/>
        <w:r>
          <w:t xml:space="preserve"> </w:t>
        </w:r>
        <w:proofErr w:type="spellStart"/>
        <w:r>
          <w:t>gerekir</w:t>
        </w:r>
        <w:proofErr w:type="spellEnd"/>
        <w:r>
          <w:t xml:space="preserve"> mi?</w:t>
        </w:r>
      </w:ins>
    </w:p>
    <w:p w:rsidR="00395C19" w:rsidRDefault="00395C19" w:rsidP="00395C19">
      <w:pPr>
        <w:pStyle w:val="InfoBlue"/>
      </w:pPr>
      <w:ins w:id="56" w:author="Kar Baykuşu" w:date="2015-03-01T22:59:00Z">
        <w:r w:rsidRPr="004446FE">
          <w:t xml:space="preserve">Bu </w:t>
        </w:r>
        <w:proofErr w:type="spellStart"/>
        <w:r w:rsidRPr="004446FE">
          <w:t>bölüm</w:t>
        </w:r>
        <w:proofErr w:type="spellEnd"/>
        <w:r>
          <w:t>,</w:t>
        </w:r>
        <w:r w:rsidRPr="004446FE">
          <w:t xml:space="preserve"> </w:t>
        </w:r>
        <w:proofErr w:type="spellStart"/>
        <w:r w:rsidRPr="004446FE">
          <w:t>görev</w:t>
        </w:r>
        <w:proofErr w:type="spellEnd"/>
        <w:r w:rsidRPr="004446FE">
          <w:t xml:space="preserve"> </w:t>
        </w:r>
        <w:proofErr w:type="spellStart"/>
        <w:r w:rsidRPr="004446FE">
          <w:t>ve</w:t>
        </w:r>
        <w:proofErr w:type="spellEnd"/>
        <w:r w:rsidRPr="004446FE">
          <w:t xml:space="preserve"> </w:t>
        </w:r>
        <w:proofErr w:type="spellStart"/>
        <w:r w:rsidRPr="004446FE">
          <w:t>rollerin</w:t>
        </w:r>
        <w:proofErr w:type="spellEnd"/>
        <w:r w:rsidRPr="004446FE">
          <w:t xml:space="preserve"> </w:t>
        </w:r>
        <w:proofErr w:type="spellStart"/>
        <w:r w:rsidRPr="004446FE">
          <w:t>belirlenmesi</w:t>
        </w:r>
        <w:proofErr w:type="spellEnd"/>
        <w:r w:rsidRPr="004446FE">
          <w:t xml:space="preserve"> </w:t>
        </w:r>
        <w:proofErr w:type="spellStart"/>
        <w:r w:rsidRPr="004446FE">
          <w:t>için</w:t>
        </w:r>
        <w:proofErr w:type="spellEnd"/>
        <w:r>
          <w:t>,</w:t>
        </w:r>
        <w:r w:rsidRPr="004446FE">
          <w:t xml:space="preserve"> </w:t>
        </w:r>
        <w:proofErr w:type="spellStart"/>
        <w:r w:rsidRPr="004446FE">
          <w:t>İş</w:t>
        </w:r>
        <w:proofErr w:type="spellEnd"/>
        <w:r w:rsidRPr="004446FE">
          <w:t xml:space="preserve"> </w:t>
        </w:r>
        <w:proofErr w:type="spellStart"/>
        <w:r w:rsidRPr="004446FE">
          <w:t>Modelinden</w:t>
        </w:r>
        <w:proofErr w:type="spellEnd"/>
        <w:r w:rsidRPr="004446FE">
          <w:t xml:space="preserve"> </w:t>
        </w:r>
        <w:proofErr w:type="spellStart"/>
        <w:r w:rsidRPr="004446FE">
          <w:t>parçaların</w:t>
        </w:r>
        <w:proofErr w:type="spellEnd"/>
        <w:r w:rsidRPr="004446FE">
          <w:t xml:space="preserve"> </w:t>
        </w:r>
        <w:proofErr w:type="spellStart"/>
        <w:r w:rsidRPr="004446FE">
          <w:t>dahil</w:t>
        </w:r>
        <w:proofErr w:type="spellEnd"/>
        <w:r w:rsidRPr="004446FE">
          <w:t xml:space="preserve"> </w:t>
        </w:r>
        <w:proofErr w:type="spellStart"/>
        <w:r w:rsidRPr="004446FE">
          <w:t>edildiği</w:t>
        </w:r>
        <w:proofErr w:type="spellEnd"/>
        <w:r w:rsidRPr="004446FE">
          <w:t xml:space="preserve"> </w:t>
        </w:r>
        <w:proofErr w:type="spellStart"/>
        <w:r w:rsidRPr="004446FE">
          <w:t>kesimdir</w:t>
        </w:r>
        <w:proofErr w:type="spellEnd"/>
        <w:r w:rsidRPr="004446FE">
          <w:t>.</w:t>
        </w:r>
      </w:ins>
    </w:p>
    <w:p w:rsidR="00805D28" w:rsidRPr="00805D28" w:rsidRDefault="00805D28" w:rsidP="00805D28">
      <w:pPr>
        <w:pStyle w:val="BodyText"/>
        <w:rPr>
          <w:ins w:id="57" w:author="Kar Baykuşu" w:date="2015-03-01T22:59:00Z"/>
        </w:rPr>
      </w:pPr>
    </w:p>
    <w:bookmarkEnd w:id="17"/>
    <w:p w:rsidR="00395C19" w:rsidRDefault="00805D28" w:rsidP="00805D28">
      <w:pPr>
        <w:pStyle w:val="Heading2"/>
        <w:ind w:firstLine="708"/>
        <w:rPr>
          <w:ins w:id="58" w:author="Kar Baykuşu" w:date="2015-03-01T22:59:00Z"/>
        </w:rPr>
      </w:pPr>
      <w:r>
        <w:lastRenderedPageBreak/>
        <w:t xml:space="preserve">3.3. </w:t>
      </w:r>
      <w:ins w:id="59" w:author="Kar Baykuşu" w:date="2015-03-01T22:59:00Z">
        <w:r w:rsidR="00395C19">
          <w:t>Ürüne Genel Bakış</w:t>
        </w:r>
      </w:ins>
    </w:p>
    <w:p w:rsidR="00395C19" w:rsidRDefault="00805D28" w:rsidP="00805D28">
      <w:pPr>
        <w:pStyle w:val="Heading3"/>
        <w:ind w:left="708" w:firstLine="708"/>
        <w:rPr>
          <w:ins w:id="60" w:author="Kar Baykuşu" w:date="2015-03-01T22:59:00Z"/>
        </w:rPr>
      </w:pPr>
      <w:r>
        <w:t xml:space="preserve">3.3.1. </w:t>
      </w:r>
      <w:ins w:id="61" w:author="Kar Baykuşu" w:date="2015-03-01T22:59:00Z">
        <w:r w:rsidR="00395C19">
          <w:t>İhtiyaçlar ve Özellikler “</w:t>
        </w:r>
        <w:proofErr w:type="spellStart"/>
        <w:r w:rsidR="00395C19">
          <w:t>Functionals</w:t>
        </w:r>
        <w:proofErr w:type="spellEnd"/>
        <w:r w:rsidR="00395C19">
          <w:t>”</w:t>
        </w:r>
      </w:ins>
    </w:p>
    <w:p w:rsidR="00395C19" w:rsidRDefault="00395C19" w:rsidP="00395C19">
      <w:pPr>
        <w:pStyle w:val="InfoBlue"/>
        <w:rPr>
          <w:ins w:id="62" w:author="Kar Baykuşu" w:date="2015-03-01T22:59:00Z"/>
        </w:rPr>
      </w:pPr>
      <w:ins w:id="63" w:author="Kar Baykuşu" w:date="2015-03-01T22:59:00Z">
        <w:r>
          <w:t>[</w:t>
        </w:r>
        <w:proofErr w:type="spellStart"/>
        <w:r>
          <w:t>Tasarımdan</w:t>
        </w:r>
        <w:proofErr w:type="spellEnd"/>
        <w:r>
          <w:t xml:space="preserve"> </w:t>
        </w:r>
        <w:proofErr w:type="spellStart"/>
        <w:r>
          <w:t>kaçının</w:t>
        </w:r>
        <w:proofErr w:type="spellEnd"/>
        <w:r>
          <w:t xml:space="preserve">. </w:t>
        </w:r>
        <w:proofErr w:type="spellStart"/>
        <w:r>
          <w:t>Özellik</w:t>
        </w:r>
        <w:proofErr w:type="spellEnd"/>
        <w:r>
          <w:t xml:space="preserve"> </w:t>
        </w:r>
        <w:proofErr w:type="spellStart"/>
        <w:r>
          <w:t>tanımlarını</w:t>
        </w:r>
        <w:proofErr w:type="spellEnd"/>
        <w:r>
          <w:t xml:space="preserve"> </w:t>
        </w:r>
        <w:proofErr w:type="spellStart"/>
        <w:r>
          <w:t>genel</w:t>
        </w:r>
        <w:proofErr w:type="spellEnd"/>
        <w:r>
          <w:t xml:space="preserve"> </w:t>
        </w:r>
        <w:proofErr w:type="spellStart"/>
        <w:r>
          <w:t>bir</w:t>
        </w:r>
        <w:proofErr w:type="spellEnd"/>
        <w:r>
          <w:t xml:space="preserve"> </w:t>
        </w:r>
        <w:proofErr w:type="spellStart"/>
        <w:r>
          <w:t>seviyede</w:t>
        </w:r>
        <w:proofErr w:type="spellEnd"/>
        <w:r>
          <w:t xml:space="preserve"> </w:t>
        </w:r>
        <w:proofErr w:type="spellStart"/>
        <w:r>
          <w:t>tutun</w:t>
        </w:r>
        <w:proofErr w:type="spellEnd"/>
        <w:r>
          <w:t xml:space="preserve">. </w:t>
        </w:r>
        <w:proofErr w:type="spellStart"/>
        <w:r>
          <w:t>Yeteneklere</w:t>
        </w:r>
        <w:proofErr w:type="spellEnd"/>
        <w:r>
          <w:t xml:space="preserve"> </w:t>
        </w:r>
        <w:proofErr w:type="spellStart"/>
        <w:r>
          <w:t>ve</w:t>
        </w:r>
        <w:proofErr w:type="spellEnd"/>
        <w:r>
          <w:t xml:space="preserve"> </w:t>
        </w:r>
        <w:proofErr w:type="spellStart"/>
        <w:r>
          <w:t>neden</w:t>
        </w:r>
        <w:proofErr w:type="spellEnd"/>
        <w:r>
          <w:t xml:space="preserve"> (</w:t>
        </w:r>
        <w:proofErr w:type="spellStart"/>
        <w:r w:rsidRPr="00BC4941">
          <w:rPr>
            <w:u w:val="single"/>
          </w:rPr>
          <w:t>nasıl</w:t>
        </w:r>
        <w:proofErr w:type="spellEnd"/>
        <w:r w:rsidRPr="00BC4941">
          <w:rPr>
            <w:u w:val="single"/>
          </w:rPr>
          <w:t xml:space="preserve"> </w:t>
        </w:r>
        <w:proofErr w:type="spellStart"/>
        <w:r w:rsidRPr="00BC4941">
          <w:rPr>
            <w:u w:val="single"/>
          </w:rPr>
          <w:t>değil</w:t>
        </w:r>
        <w:proofErr w:type="spellEnd"/>
        <w:r>
          <w:t xml:space="preserve">) </w:t>
        </w:r>
        <w:proofErr w:type="spellStart"/>
        <w:r>
          <w:t>gerçekleştirilmeleri</w:t>
        </w:r>
        <w:proofErr w:type="spellEnd"/>
        <w:r>
          <w:t xml:space="preserve"> </w:t>
        </w:r>
        <w:proofErr w:type="spellStart"/>
        <w:r>
          <w:t>gerektiğine</w:t>
        </w:r>
        <w:proofErr w:type="spellEnd"/>
        <w:r>
          <w:t xml:space="preserve"> </w:t>
        </w:r>
        <w:proofErr w:type="spellStart"/>
        <w:r>
          <w:t>odaklanın</w:t>
        </w:r>
        <w:proofErr w:type="spellEnd"/>
        <w:r>
          <w:t xml:space="preserve">. </w:t>
        </w:r>
        <w:proofErr w:type="spellStart"/>
        <w:r>
          <w:t>Paydaş</w:t>
        </w:r>
        <w:proofErr w:type="spellEnd"/>
        <w:r>
          <w:t xml:space="preserve"> </w:t>
        </w:r>
        <w:proofErr w:type="spellStart"/>
        <w:r>
          <w:t>önceliklerini</w:t>
        </w:r>
        <w:proofErr w:type="spellEnd"/>
        <w:r>
          <w:t xml:space="preserve"> </w:t>
        </w:r>
        <w:proofErr w:type="spellStart"/>
        <w:r>
          <w:t>ve</w:t>
        </w:r>
        <w:proofErr w:type="spellEnd"/>
        <w:r>
          <w:t xml:space="preserve"> her </w:t>
        </w:r>
        <w:proofErr w:type="spellStart"/>
        <w:r>
          <w:t>özellik</w:t>
        </w:r>
        <w:proofErr w:type="spellEnd"/>
        <w:r>
          <w:t xml:space="preserve"> </w:t>
        </w:r>
        <w:proofErr w:type="spellStart"/>
        <w:r>
          <w:t>için</w:t>
        </w:r>
        <w:proofErr w:type="spellEnd"/>
        <w:r>
          <w:t xml:space="preserve"> </w:t>
        </w:r>
        <w:proofErr w:type="spellStart"/>
        <w:r>
          <w:t>planlanan</w:t>
        </w:r>
        <w:proofErr w:type="spellEnd"/>
        <w:r>
          <w:t xml:space="preserve"> </w:t>
        </w:r>
        <w:proofErr w:type="spellStart"/>
        <w:r>
          <w:t>sürümü</w:t>
        </w:r>
        <w:proofErr w:type="spellEnd"/>
        <w:r>
          <w:t xml:space="preserve"> </w:t>
        </w:r>
        <w:proofErr w:type="spellStart"/>
        <w:r>
          <w:t>girin</w:t>
        </w:r>
        <w:proofErr w:type="spellEnd"/>
        <w:r>
          <w:t>.]</w:t>
        </w:r>
      </w:ins>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3085"/>
        <w:gridCol w:w="992"/>
        <w:gridCol w:w="4678"/>
      </w:tblGrid>
      <w:tr w:rsidR="00395C19" w:rsidRPr="00694750" w:rsidTr="006C617A">
        <w:tblPrEx>
          <w:tblCellMar>
            <w:top w:w="0" w:type="dxa"/>
            <w:bottom w:w="0" w:type="dxa"/>
          </w:tblCellMar>
        </w:tblPrEx>
        <w:trPr>
          <w:ins w:id="64" w:author="Kar Baykuşu" w:date="2015-03-01T22:59:00Z"/>
        </w:trPr>
        <w:tc>
          <w:tcPr>
            <w:tcW w:w="3085" w:type="dxa"/>
          </w:tcPr>
          <w:p w:rsidR="00395C19" w:rsidRDefault="00395C19" w:rsidP="006C617A">
            <w:pPr>
              <w:pStyle w:val="BodyText"/>
              <w:ind w:left="0"/>
              <w:rPr>
                <w:ins w:id="65" w:author="Kar Baykuşu" w:date="2015-03-01T22:59:00Z"/>
                <w:b/>
                <w:bCs/>
              </w:rPr>
            </w:pPr>
            <w:proofErr w:type="spellStart"/>
            <w:ins w:id="66" w:author="Kar Baykuşu" w:date="2015-03-01T22:59:00Z">
              <w:r>
                <w:rPr>
                  <w:b/>
                  <w:bCs/>
                </w:rPr>
                <w:t>İhtiyaç</w:t>
              </w:r>
              <w:proofErr w:type="spellEnd"/>
            </w:ins>
          </w:p>
        </w:tc>
        <w:tc>
          <w:tcPr>
            <w:tcW w:w="992" w:type="dxa"/>
          </w:tcPr>
          <w:p w:rsidR="00395C19" w:rsidRDefault="00395C19" w:rsidP="006C617A">
            <w:pPr>
              <w:pStyle w:val="BodyText"/>
              <w:ind w:left="0"/>
              <w:rPr>
                <w:ins w:id="67" w:author="Kar Baykuşu" w:date="2015-03-01T22:59:00Z"/>
                <w:b/>
                <w:bCs/>
              </w:rPr>
            </w:pPr>
            <w:proofErr w:type="spellStart"/>
            <w:ins w:id="68" w:author="Kar Baykuşu" w:date="2015-03-01T22:59:00Z">
              <w:r>
                <w:rPr>
                  <w:b/>
                  <w:bCs/>
                </w:rPr>
                <w:t>Öncelik</w:t>
              </w:r>
              <w:proofErr w:type="spellEnd"/>
            </w:ins>
          </w:p>
        </w:tc>
        <w:tc>
          <w:tcPr>
            <w:tcW w:w="4678" w:type="dxa"/>
          </w:tcPr>
          <w:p w:rsidR="00395C19" w:rsidRPr="00694750" w:rsidRDefault="00395C19" w:rsidP="006C617A">
            <w:pPr>
              <w:pStyle w:val="BodyText"/>
              <w:ind w:left="0"/>
              <w:rPr>
                <w:ins w:id="69" w:author="Kar Baykuşu" w:date="2015-03-01T22:59:00Z"/>
                <w:b/>
                <w:bCs/>
              </w:rPr>
            </w:pPr>
            <w:proofErr w:type="spellStart"/>
            <w:ins w:id="70" w:author="Kar Baykuşu" w:date="2015-03-01T22:59:00Z">
              <w:r w:rsidRPr="00694750">
                <w:rPr>
                  <w:b/>
                  <w:bCs/>
                </w:rPr>
                <w:t>Bileşen</w:t>
              </w:r>
              <w:proofErr w:type="spellEnd"/>
              <w:r>
                <w:rPr>
                  <w:b/>
                  <w:bCs/>
                </w:rPr>
                <w:t xml:space="preserve"> / </w:t>
              </w:r>
              <w:proofErr w:type="spellStart"/>
              <w:r>
                <w:rPr>
                  <w:b/>
                  <w:bCs/>
                </w:rPr>
                <w:t>Modül</w:t>
              </w:r>
              <w:proofErr w:type="spellEnd"/>
            </w:ins>
          </w:p>
        </w:tc>
      </w:tr>
      <w:tr w:rsidR="00395C19" w:rsidTr="006C617A">
        <w:tblPrEx>
          <w:tblCellMar>
            <w:top w:w="0" w:type="dxa"/>
            <w:bottom w:w="0" w:type="dxa"/>
          </w:tblCellMar>
        </w:tblPrEx>
        <w:trPr>
          <w:ins w:id="71" w:author="Kar Baykuşu" w:date="2015-03-01T22:59:00Z"/>
        </w:trPr>
        <w:tc>
          <w:tcPr>
            <w:tcW w:w="3085" w:type="dxa"/>
          </w:tcPr>
          <w:p w:rsidR="00395C19" w:rsidRDefault="00395C19" w:rsidP="006C617A">
            <w:pPr>
              <w:pStyle w:val="BodyText"/>
              <w:ind w:left="0"/>
              <w:rPr>
                <w:ins w:id="72" w:author="Kar Baykuşu" w:date="2015-03-01T22:59:00Z"/>
              </w:rPr>
            </w:pPr>
          </w:p>
        </w:tc>
        <w:tc>
          <w:tcPr>
            <w:tcW w:w="992" w:type="dxa"/>
          </w:tcPr>
          <w:p w:rsidR="00395C19" w:rsidRDefault="00395C19" w:rsidP="006C617A">
            <w:pPr>
              <w:pStyle w:val="BodyText"/>
              <w:ind w:left="0"/>
              <w:rPr>
                <w:ins w:id="73" w:author="Kar Baykuşu" w:date="2015-03-01T22:59:00Z"/>
              </w:rPr>
            </w:pPr>
          </w:p>
        </w:tc>
        <w:tc>
          <w:tcPr>
            <w:tcW w:w="4678" w:type="dxa"/>
          </w:tcPr>
          <w:p w:rsidR="00395C19" w:rsidRPr="00694750" w:rsidRDefault="00395C19" w:rsidP="006C617A">
            <w:pPr>
              <w:pStyle w:val="BodyText"/>
              <w:ind w:left="0"/>
              <w:rPr>
                <w:ins w:id="74" w:author="Kar Baykuşu" w:date="2015-03-01T22:59:00Z"/>
                <w:strike/>
              </w:rPr>
            </w:pPr>
          </w:p>
        </w:tc>
      </w:tr>
    </w:tbl>
    <w:p w:rsidR="00395C19" w:rsidRDefault="00395C19" w:rsidP="00395C19">
      <w:pPr>
        <w:pStyle w:val="BodyText"/>
      </w:pPr>
    </w:p>
    <w:p w:rsidR="00805D28" w:rsidRDefault="00805D28" w:rsidP="00395C19">
      <w:pPr>
        <w:pStyle w:val="BodyText"/>
        <w:rPr>
          <w:ins w:id="75" w:author="Kar Baykuşu" w:date="2015-03-01T22:59:00Z"/>
        </w:rPr>
      </w:pPr>
    </w:p>
    <w:p w:rsidR="00395C19" w:rsidRDefault="00805D28" w:rsidP="0058719D">
      <w:pPr>
        <w:pStyle w:val="Heading2"/>
        <w:ind w:firstLine="708"/>
        <w:rPr>
          <w:ins w:id="76" w:author="Kar Baykuşu" w:date="2015-03-01T22:59:00Z"/>
        </w:rPr>
      </w:pPr>
      <w:bookmarkStart w:id="77" w:name="_Toc436203408"/>
      <w:bookmarkStart w:id="78" w:name="_Toc452813602"/>
      <w:bookmarkStart w:id="79" w:name="_Toc512930919"/>
      <w:bookmarkStart w:id="80" w:name="_Toc20715765"/>
      <w:r>
        <w:t xml:space="preserve">3.4. </w:t>
      </w:r>
      <w:ins w:id="81" w:author="Kar Baykuşu" w:date="2015-03-01T22:59:00Z">
        <w:r w:rsidR="00395C19">
          <w:t>Diğer Ürün Gereksinimler</w:t>
        </w:r>
        <w:bookmarkEnd w:id="77"/>
        <w:bookmarkEnd w:id="78"/>
        <w:bookmarkEnd w:id="79"/>
        <w:bookmarkEnd w:id="80"/>
        <w:r w:rsidR="00395C19">
          <w:t>i “</w:t>
        </w:r>
        <w:proofErr w:type="spellStart"/>
        <w:r w:rsidR="00395C19">
          <w:t>Nonfunctionals</w:t>
        </w:r>
        <w:proofErr w:type="spellEnd"/>
        <w:r w:rsidR="00395C19">
          <w:t>”</w:t>
        </w:r>
      </w:ins>
    </w:p>
    <w:p w:rsidR="00395C19" w:rsidRDefault="00395C19" w:rsidP="00395C19">
      <w:pPr>
        <w:pStyle w:val="InfoBlue"/>
        <w:rPr>
          <w:ins w:id="82" w:author="Kar Baykuşu" w:date="2015-03-01T22:59:00Z"/>
        </w:rPr>
      </w:pPr>
      <w:ins w:id="83" w:author="Kar Baykuşu" w:date="2015-03-01T22:59:00Z">
        <w:r>
          <w:t>[</w:t>
        </w:r>
        <w:proofErr w:type="spellStart"/>
        <w:r>
          <w:t>Uygulanabilir</w:t>
        </w:r>
        <w:proofErr w:type="spellEnd"/>
        <w:r>
          <w:t xml:space="preserve"> </w:t>
        </w:r>
        <w:proofErr w:type="spellStart"/>
        <w:r>
          <w:t>standartları</w:t>
        </w:r>
        <w:proofErr w:type="spellEnd"/>
        <w:r>
          <w:t xml:space="preserve">, </w:t>
        </w:r>
        <w:proofErr w:type="spellStart"/>
        <w:r>
          <w:t>donanım</w:t>
        </w:r>
        <w:proofErr w:type="spellEnd"/>
        <w:r>
          <w:t xml:space="preserve"> </w:t>
        </w:r>
        <w:proofErr w:type="spellStart"/>
        <w:r>
          <w:t>gereksinimlerini</w:t>
        </w:r>
        <w:proofErr w:type="spellEnd"/>
        <w:r>
          <w:t xml:space="preserve">, </w:t>
        </w:r>
        <w:proofErr w:type="spellStart"/>
        <w:r>
          <w:t>performans</w:t>
        </w:r>
        <w:proofErr w:type="spellEnd"/>
        <w:r>
          <w:t xml:space="preserve"> </w:t>
        </w:r>
        <w:proofErr w:type="spellStart"/>
        <w:r>
          <w:t>gereksinimleri</w:t>
        </w:r>
        <w:proofErr w:type="spellEnd"/>
        <w:r>
          <w:t xml:space="preserve"> </w:t>
        </w:r>
        <w:proofErr w:type="spellStart"/>
        <w:r>
          <w:t>ve</w:t>
        </w:r>
        <w:proofErr w:type="spellEnd"/>
        <w:r>
          <w:t xml:space="preserve"> </w:t>
        </w:r>
        <w:proofErr w:type="spellStart"/>
        <w:r>
          <w:t>ortam</w:t>
        </w:r>
        <w:proofErr w:type="spellEnd"/>
        <w:r>
          <w:t xml:space="preserve"> </w:t>
        </w:r>
        <w:proofErr w:type="spellStart"/>
        <w:r>
          <w:t>gereksinimleri</w:t>
        </w:r>
        <w:proofErr w:type="spellEnd"/>
        <w:r>
          <w:t xml:space="preserve"> </w:t>
        </w:r>
        <w:proofErr w:type="spellStart"/>
        <w:r>
          <w:t>gibi</w:t>
        </w:r>
        <w:proofErr w:type="spellEnd"/>
        <w:r>
          <w:t xml:space="preserve"> platform </w:t>
        </w:r>
        <w:proofErr w:type="spellStart"/>
        <w:r>
          <w:t>gereksinimlerini</w:t>
        </w:r>
        <w:proofErr w:type="spellEnd"/>
        <w:r>
          <w:t xml:space="preserve"> </w:t>
        </w:r>
        <w:proofErr w:type="spellStart"/>
        <w:r>
          <w:t>üst</w:t>
        </w:r>
        <w:proofErr w:type="spellEnd"/>
        <w:r>
          <w:t xml:space="preserve"> </w:t>
        </w:r>
        <w:proofErr w:type="spellStart"/>
        <w:r>
          <w:t>düzey</w:t>
        </w:r>
        <w:proofErr w:type="spellEnd"/>
        <w:r>
          <w:t xml:space="preserve"> </w:t>
        </w:r>
        <w:proofErr w:type="spellStart"/>
        <w:r>
          <w:t>bir</w:t>
        </w:r>
        <w:proofErr w:type="spellEnd"/>
        <w:r>
          <w:t xml:space="preserve"> </w:t>
        </w:r>
        <w:proofErr w:type="spellStart"/>
        <w:r>
          <w:t>bakış</w:t>
        </w:r>
        <w:proofErr w:type="spellEnd"/>
        <w:r>
          <w:t xml:space="preserve"> </w:t>
        </w:r>
        <w:proofErr w:type="spellStart"/>
        <w:r>
          <w:t>açısıyla</w:t>
        </w:r>
        <w:proofErr w:type="spellEnd"/>
        <w:r>
          <w:t xml:space="preserve"> </w:t>
        </w:r>
        <w:proofErr w:type="spellStart"/>
        <w:r>
          <w:t>listeleyin</w:t>
        </w:r>
        <w:proofErr w:type="spellEnd"/>
        <w:r>
          <w:t>.</w:t>
        </w:r>
      </w:ins>
    </w:p>
    <w:p w:rsidR="00395C19" w:rsidRDefault="00395C19" w:rsidP="00395C19">
      <w:pPr>
        <w:pStyle w:val="InfoBlue"/>
        <w:rPr>
          <w:ins w:id="84" w:author="Kar Baykuşu" w:date="2015-03-01T22:59:00Z"/>
        </w:rPr>
      </w:pPr>
      <w:proofErr w:type="spellStart"/>
      <w:ins w:id="85" w:author="Kar Baykuşu" w:date="2015-03-01T22:59:00Z">
        <w:r>
          <w:t>Performans</w:t>
        </w:r>
        <w:proofErr w:type="spellEnd"/>
        <w:r>
          <w:t xml:space="preserve">, </w:t>
        </w:r>
        <w:proofErr w:type="spellStart"/>
        <w:r>
          <w:t>sağlamlık</w:t>
        </w:r>
        <w:proofErr w:type="spellEnd"/>
        <w:r>
          <w:t xml:space="preserve">, </w:t>
        </w:r>
        <w:proofErr w:type="spellStart"/>
        <w:r>
          <w:t>hata</w:t>
        </w:r>
        <w:proofErr w:type="spellEnd"/>
        <w:r>
          <w:t xml:space="preserve"> </w:t>
        </w:r>
        <w:proofErr w:type="spellStart"/>
        <w:r>
          <w:t>toleransı</w:t>
        </w:r>
        <w:proofErr w:type="spellEnd"/>
        <w:r>
          <w:t xml:space="preserve">, </w:t>
        </w:r>
        <w:proofErr w:type="spellStart"/>
        <w:r>
          <w:t>kullanılabilirlik</w:t>
        </w:r>
        <w:proofErr w:type="spellEnd"/>
        <w:r>
          <w:t xml:space="preserve"> </w:t>
        </w:r>
        <w:proofErr w:type="spellStart"/>
        <w:r>
          <w:t>ve</w:t>
        </w:r>
        <w:proofErr w:type="spellEnd"/>
        <w:r>
          <w:t xml:space="preserve"> </w:t>
        </w:r>
        <w:proofErr w:type="spellStart"/>
        <w:r>
          <w:t>özellik</w:t>
        </w:r>
        <w:proofErr w:type="spellEnd"/>
        <w:r>
          <w:t xml:space="preserve"> </w:t>
        </w:r>
        <w:proofErr w:type="spellStart"/>
        <w:r>
          <w:t>kümesinde</w:t>
        </w:r>
        <w:proofErr w:type="spellEnd"/>
        <w:r>
          <w:t xml:space="preserve"> </w:t>
        </w:r>
        <w:proofErr w:type="spellStart"/>
        <w:r>
          <w:t>olmayan</w:t>
        </w:r>
        <w:proofErr w:type="spellEnd"/>
        <w:r>
          <w:t xml:space="preserve"> </w:t>
        </w:r>
        <w:proofErr w:type="spellStart"/>
        <w:r>
          <w:t>benzer</w:t>
        </w:r>
        <w:proofErr w:type="spellEnd"/>
        <w:r>
          <w:t xml:space="preserve"> </w:t>
        </w:r>
        <w:proofErr w:type="spellStart"/>
        <w:r>
          <w:t>karakteristikler</w:t>
        </w:r>
        <w:proofErr w:type="spellEnd"/>
        <w:r>
          <w:t xml:space="preserve"> </w:t>
        </w:r>
        <w:proofErr w:type="spellStart"/>
        <w:r>
          <w:t>için</w:t>
        </w:r>
        <w:proofErr w:type="spellEnd"/>
        <w:r>
          <w:t xml:space="preserve"> </w:t>
        </w:r>
        <w:proofErr w:type="spellStart"/>
        <w:r>
          <w:t>kalite</w:t>
        </w:r>
        <w:proofErr w:type="spellEnd"/>
        <w:r>
          <w:t xml:space="preserve"> </w:t>
        </w:r>
        <w:proofErr w:type="spellStart"/>
        <w:r>
          <w:t>gereksinimlerini</w:t>
        </w:r>
        <w:proofErr w:type="spellEnd"/>
        <w:r>
          <w:t xml:space="preserve"> </w:t>
        </w:r>
        <w:proofErr w:type="spellStart"/>
        <w:r>
          <w:t>ve</w:t>
        </w:r>
        <w:proofErr w:type="spellEnd"/>
        <w:r>
          <w:t xml:space="preserve"> </w:t>
        </w:r>
        <w:proofErr w:type="spellStart"/>
        <w:r>
          <w:t>hedeflerini</w:t>
        </w:r>
        <w:proofErr w:type="spellEnd"/>
        <w:r>
          <w:t xml:space="preserve"> </w:t>
        </w:r>
        <w:proofErr w:type="spellStart"/>
        <w:r>
          <w:t>tanımlayın</w:t>
        </w:r>
        <w:proofErr w:type="spellEnd"/>
        <w:r>
          <w:t xml:space="preserve">. </w:t>
        </w:r>
        <w:bookmarkStart w:id="86" w:name="_Toc436203413"/>
        <w:bookmarkStart w:id="87" w:name="_Toc452813607"/>
      </w:ins>
    </w:p>
    <w:p w:rsidR="00395C19" w:rsidRDefault="00395C19" w:rsidP="00395C19">
      <w:pPr>
        <w:pStyle w:val="InfoBlue"/>
        <w:rPr>
          <w:ins w:id="88" w:author="Kar Baykuşu" w:date="2015-03-01T22:59:00Z"/>
        </w:rPr>
      </w:pPr>
      <w:proofErr w:type="spellStart"/>
      <w:ins w:id="89" w:author="Kar Baykuşu" w:date="2015-03-01T22:59:00Z">
        <w:r>
          <w:t>Tasarım</w:t>
        </w:r>
        <w:proofErr w:type="spellEnd"/>
        <w:r>
          <w:t xml:space="preserve"> </w:t>
        </w:r>
        <w:proofErr w:type="spellStart"/>
        <w:r>
          <w:t>kısıtlarının</w:t>
        </w:r>
        <w:proofErr w:type="spellEnd"/>
        <w:r>
          <w:t xml:space="preserve">, </w:t>
        </w:r>
        <w:proofErr w:type="spellStart"/>
        <w:r>
          <w:t>dış</w:t>
        </w:r>
        <w:proofErr w:type="spellEnd"/>
        <w:r>
          <w:t xml:space="preserve"> </w:t>
        </w:r>
        <w:proofErr w:type="spellStart"/>
        <w:r>
          <w:t>kısıtların</w:t>
        </w:r>
        <w:proofErr w:type="spellEnd"/>
        <w:r>
          <w:t xml:space="preserve">, </w:t>
        </w:r>
        <w:proofErr w:type="spellStart"/>
        <w:r>
          <w:t>varsayımların</w:t>
        </w:r>
        <w:proofErr w:type="spellEnd"/>
        <w:r>
          <w:t xml:space="preserve"> </w:t>
        </w:r>
        <w:proofErr w:type="spellStart"/>
        <w:r>
          <w:t>ya</w:t>
        </w:r>
        <w:proofErr w:type="spellEnd"/>
        <w:r>
          <w:t xml:space="preserve"> da </w:t>
        </w:r>
        <w:proofErr w:type="spellStart"/>
        <w:r>
          <w:t>diğer</w:t>
        </w:r>
        <w:proofErr w:type="spellEnd"/>
        <w:r>
          <w:t xml:space="preserve"> </w:t>
        </w:r>
        <w:proofErr w:type="spellStart"/>
        <w:r>
          <w:t>bağımlılıkların</w:t>
        </w:r>
        <w:proofErr w:type="spellEnd"/>
        <w:r>
          <w:t xml:space="preserve"> </w:t>
        </w:r>
        <w:proofErr w:type="spellStart"/>
        <w:r>
          <w:t>değişmesi</w:t>
        </w:r>
        <w:proofErr w:type="spellEnd"/>
        <w:r>
          <w:t xml:space="preserve"> </w:t>
        </w:r>
        <w:proofErr w:type="spellStart"/>
        <w:r>
          <w:t>durumunda</w:t>
        </w:r>
        <w:proofErr w:type="spellEnd"/>
        <w:r>
          <w:t xml:space="preserve"> </w:t>
        </w:r>
        <w:proofErr w:type="spellStart"/>
        <w:r>
          <w:t>vizyon</w:t>
        </w:r>
        <w:proofErr w:type="spellEnd"/>
        <w:r>
          <w:t xml:space="preserve"> </w:t>
        </w:r>
        <w:proofErr w:type="spellStart"/>
        <w:r>
          <w:t>belgesinin</w:t>
        </w:r>
        <w:proofErr w:type="spellEnd"/>
        <w:r>
          <w:t xml:space="preserve"> </w:t>
        </w:r>
        <w:proofErr w:type="spellStart"/>
        <w:r>
          <w:t>değişeceğini</w:t>
        </w:r>
        <w:proofErr w:type="spellEnd"/>
        <w:r>
          <w:t xml:space="preserve"> </w:t>
        </w:r>
        <w:proofErr w:type="spellStart"/>
        <w:r>
          <w:t>bilin</w:t>
        </w:r>
        <w:proofErr w:type="spellEnd"/>
        <w:r>
          <w:t xml:space="preserve">. </w:t>
        </w:r>
        <w:proofErr w:type="spellStart"/>
        <w:r>
          <w:t>Örneğin</w:t>
        </w:r>
        <w:proofErr w:type="spellEnd"/>
        <w:r>
          <w:t xml:space="preserve">, </w:t>
        </w:r>
        <w:proofErr w:type="spellStart"/>
        <w:r>
          <w:t>yazılım</w:t>
        </w:r>
        <w:proofErr w:type="spellEnd"/>
        <w:r>
          <w:t xml:space="preserve"> </w:t>
        </w:r>
        <w:proofErr w:type="spellStart"/>
        <w:r>
          <w:t>ürünü</w:t>
        </w:r>
        <w:proofErr w:type="spellEnd"/>
        <w:r>
          <w:t xml:space="preserve"> </w:t>
        </w:r>
        <w:proofErr w:type="spellStart"/>
        <w:r>
          <w:t>için</w:t>
        </w:r>
        <w:proofErr w:type="spellEnd"/>
        <w:r>
          <w:t xml:space="preserve"> </w:t>
        </w:r>
        <w:proofErr w:type="spellStart"/>
        <w:r>
          <w:t>belirlenen</w:t>
        </w:r>
        <w:proofErr w:type="spellEnd"/>
        <w:r>
          <w:t xml:space="preserve"> </w:t>
        </w:r>
        <w:proofErr w:type="spellStart"/>
        <w:r>
          <w:t>donanımın</w:t>
        </w:r>
        <w:proofErr w:type="spellEnd"/>
        <w:r>
          <w:t xml:space="preserve"> belli </w:t>
        </w:r>
        <w:proofErr w:type="spellStart"/>
        <w:r>
          <w:t>bir</w:t>
        </w:r>
        <w:proofErr w:type="spellEnd"/>
        <w:r>
          <w:t xml:space="preserve"> </w:t>
        </w:r>
        <w:proofErr w:type="spellStart"/>
        <w:r>
          <w:t>işletim</w:t>
        </w:r>
        <w:proofErr w:type="spellEnd"/>
        <w:r>
          <w:t xml:space="preserve"> </w:t>
        </w:r>
        <w:proofErr w:type="spellStart"/>
        <w:r>
          <w:t>sistemi</w:t>
        </w:r>
        <w:proofErr w:type="spellEnd"/>
        <w:r>
          <w:t xml:space="preserve"> </w:t>
        </w:r>
        <w:proofErr w:type="spellStart"/>
        <w:r>
          <w:t>ile</w:t>
        </w:r>
        <w:proofErr w:type="spellEnd"/>
        <w:r>
          <w:t xml:space="preserve"> </w:t>
        </w:r>
        <w:proofErr w:type="spellStart"/>
        <w:r>
          <w:t>çalışabildiği</w:t>
        </w:r>
        <w:proofErr w:type="spellEnd"/>
        <w:r>
          <w:t xml:space="preserve"> </w:t>
        </w:r>
        <w:proofErr w:type="spellStart"/>
        <w:r>
          <w:t>varsayılmış</w:t>
        </w:r>
        <w:proofErr w:type="spellEnd"/>
        <w:r>
          <w:t xml:space="preserve"> </w:t>
        </w:r>
        <w:proofErr w:type="spellStart"/>
        <w:r>
          <w:t>olabilir</w:t>
        </w:r>
        <w:proofErr w:type="spellEnd"/>
        <w:r>
          <w:t xml:space="preserve">. </w:t>
        </w:r>
        <w:proofErr w:type="spellStart"/>
        <w:r>
          <w:t>Eğer</w:t>
        </w:r>
        <w:proofErr w:type="spellEnd"/>
        <w:r>
          <w:t xml:space="preserve"> </w:t>
        </w:r>
        <w:proofErr w:type="spellStart"/>
        <w:r>
          <w:t>işletim</w:t>
        </w:r>
        <w:proofErr w:type="spellEnd"/>
        <w:r>
          <w:t xml:space="preserve"> </w:t>
        </w:r>
        <w:proofErr w:type="spellStart"/>
        <w:r>
          <w:t>sistemi</w:t>
        </w:r>
        <w:proofErr w:type="spellEnd"/>
        <w:r>
          <w:t xml:space="preserve"> </w:t>
        </w:r>
        <w:proofErr w:type="spellStart"/>
        <w:r>
          <w:t>donanımı</w:t>
        </w:r>
        <w:proofErr w:type="spellEnd"/>
        <w:r>
          <w:t xml:space="preserve"> </w:t>
        </w:r>
        <w:proofErr w:type="spellStart"/>
        <w:r>
          <w:t>destelemiyorsa</w:t>
        </w:r>
        <w:proofErr w:type="spellEnd"/>
        <w:r>
          <w:t xml:space="preserve">, </w:t>
        </w:r>
        <w:proofErr w:type="spellStart"/>
        <w:r>
          <w:t>vizyon</w:t>
        </w:r>
        <w:proofErr w:type="spellEnd"/>
        <w:r>
          <w:t xml:space="preserve"> </w:t>
        </w:r>
        <w:proofErr w:type="spellStart"/>
        <w:r>
          <w:t>belgesinin</w:t>
        </w:r>
        <w:proofErr w:type="spellEnd"/>
        <w:r>
          <w:t xml:space="preserve"> </w:t>
        </w:r>
        <w:proofErr w:type="spellStart"/>
        <w:r>
          <w:t>günlenmesi</w:t>
        </w:r>
        <w:proofErr w:type="spellEnd"/>
        <w:r>
          <w:t xml:space="preserve"> </w:t>
        </w:r>
        <w:proofErr w:type="spellStart"/>
        <w:r>
          <w:t>gerekir</w:t>
        </w:r>
        <w:proofErr w:type="spellEnd"/>
        <w:r>
          <w:t>.</w:t>
        </w:r>
      </w:ins>
    </w:p>
    <w:p w:rsidR="00395C19" w:rsidRDefault="00395C19" w:rsidP="00395C19">
      <w:pPr>
        <w:pStyle w:val="InfoBlue"/>
        <w:rPr>
          <w:ins w:id="90" w:author="Kar Baykuşu" w:date="2015-03-01T22:59:00Z"/>
        </w:rPr>
      </w:pPr>
      <w:proofErr w:type="spellStart"/>
      <w:ins w:id="91" w:author="Kar Baykuşu" w:date="2015-03-01T22:59:00Z">
        <w:r>
          <w:t>Kullanıcı</w:t>
        </w:r>
        <w:proofErr w:type="spellEnd"/>
        <w:r>
          <w:t xml:space="preserve"> el </w:t>
        </w:r>
        <w:proofErr w:type="spellStart"/>
        <w:r>
          <w:t>kitapları</w:t>
        </w:r>
        <w:proofErr w:type="spellEnd"/>
        <w:r>
          <w:t xml:space="preserve">, </w:t>
        </w:r>
        <w:proofErr w:type="spellStart"/>
        <w:r>
          <w:t>çevrimiçi</w:t>
        </w:r>
        <w:proofErr w:type="spellEnd"/>
        <w:r>
          <w:t xml:space="preserve"> </w:t>
        </w:r>
        <w:proofErr w:type="spellStart"/>
        <w:r>
          <w:t>yardım</w:t>
        </w:r>
        <w:proofErr w:type="spellEnd"/>
        <w:r>
          <w:t xml:space="preserve">, </w:t>
        </w:r>
        <w:proofErr w:type="spellStart"/>
        <w:r>
          <w:t>yükleme</w:t>
        </w:r>
        <w:proofErr w:type="spellEnd"/>
        <w:r>
          <w:t xml:space="preserve">, </w:t>
        </w:r>
        <w:proofErr w:type="spellStart"/>
        <w:r>
          <w:t>etiketleme</w:t>
        </w:r>
        <w:proofErr w:type="spellEnd"/>
        <w:r>
          <w:t xml:space="preserve">, </w:t>
        </w:r>
        <w:proofErr w:type="spellStart"/>
        <w:r>
          <w:t>paketleme</w:t>
        </w:r>
        <w:proofErr w:type="spellEnd"/>
        <w:r>
          <w:t xml:space="preserve"> </w:t>
        </w:r>
        <w:proofErr w:type="spellStart"/>
        <w:r>
          <w:t>gereksinimleri</w:t>
        </w:r>
        <w:proofErr w:type="spellEnd"/>
        <w:r>
          <w:t xml:space="preserve"> </w:t>
        </w:r>
        <w:proofErr w:type="spellStart"/>
        <w:r>
          <w:t>gibi</w:t>
        </w:r>
        <w:proofErr w:type="spellEnd"/>
        <w:r>
          <w:t xml:space="preserve"> </w:t>
        </w:r>
        <w:proofErr w:type="spellStart"/>
        <w:r>
          <w:t>özel</w:t>
        </w:r>
        <w:proofErr w:type="spellEnd"/>
        <w:r>
          <w:t xml:space="preserve"> </w:t>
        </w:r>
        <w:proofErr w:type="spellStart"/>
        <w:r>
          <w:t>belgelendirme</w:t>
        </w:r>
        <w:proofErr w:type="spellEnd"/>
        <w:r>
          <w:t xml:space="preserve"> </w:t>
        </w:r>
        <w:proofErr w:type="spellStart"/>
        <w:r>
          <w:t>gereksinimlerini</w:t>
        </w:r>
        <w:proofErr w:type="spellEnd"/>
        <w:r>
          <w:t xml:space="preserve"> </w:t>
        </w:r>
        <w:proofErr w:type="spellStart"/>
        <w:r>
          <w:t>tanımlayın</w:t>
        </w:r>
        <w:proofErr w:type="spellEnd"/>
        <w:r>
          <w:t>.</w:t>
        </w:r>
      </w:ins>
    </w:p>
    <w:bookmarkEnd w:id="86"/>
    <w:bookmarkEnd w:id="87"/>
    <w:p w:rsidR="00395C19" w:rsidRDefault="00395C19" w:rsidP="00395C19">
      <w:pPr>
        <w:pStyle w:val="BodyText"/>
        <w:ind w:left="0"/>
        <w:rPr>
          <w:ins w:id="92" w:author="Kar Baykuşu" w:date="2015-03-01T22:59:00Z"/>
        </w:rPr>
      </w:pPr>
      <w:ins w:id="93" w:author="Kar Baykuşu" w:date="2015-03-01T22:59:00Z">
        <w:r>
          <w:t>Ref. SOMMERVILLE / Chapter 4 Quality Attributes</w:t>
        </w:r>
      </w:ins>
    </w:p>
    <w:p w:rsidR="00395C19" w:rsidRPr="00694750" w:rsidRDefault="00395C19" w:rsidP="00395C19">
      <w:pPr>
        <w:pStyle w:val="BodyText"/>
        <w:ind w:left="0"/>
        <w:rPr>
          <w:ins w:id="94" w:author="Kar Baykuşu" w:date="2015-03-01T22:59:00Z"/>
        </w:rPr>
      </w:pPr>
    </w:p>
    <w:tbl>
      <w:tblPr>
        <w:tblW w:w="94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6629"/>
        <w:gridCol w:w="2835"/>
      </w:tblGrid>
      <w:tr w:rsidR="00395C19" w:rsidTr="006C617A">
        <w:tblPrEx>
          <w:tblCellMar>
            <w:top w:w="0" w:type="dxa"/>
            <w:bottom w:w="0" w:type="dxa"/>
          </w:tblCellMar>
        </w:tblPrEx>
        <w:trPr>
          <w:ins w:id="95" w:author="Kar Baykuşu" w:date="2015-03-01T22:59:00Z"/>
        </w:trPr>
        <w:tc>
          <w:tcPr>
            <w:tcW w:w="6629" w:type="dxa"/>
          </w:tcPr>
          <w:p w:rsidR="00395C19" w:rsidRDefault="00395C19" w:rsidP="006C617A">
            <w:pPr>
              <w:pStyle w:val="BodyText"/>
              <w:ind w:left="0"/>
              <w:rPr>
                <w:ins w:id="96" w:author="Kar Baykuşu" w:date="2015-03-01T22:59:00Z"/>
                <w:b/>
                <w:bCs/>
              </w:rPr>
            </w:pPr>
            <w:proofErr w:type="spellStart"/>
            <w:ins w:id="97" w:author="Kar Baykuşu" w:date="2015-03-01T22:59:00Z">
              <w:r>
                <w:rPr>
                  <w:b/>
                  <w:bCs/>
                </w:rPr>
                <w:t>Gereksinim</w:t>
              </w:r>
              <w:proofErr w:type="spellEnd"/>
            </w:ins>
          </w:p>
        </w:tc>
        <w:tc>
          <w:tcPr>
            <w:tcW w:w="2835" w:type="dxa"/>
          </w:tcPr>
          <w:p w:rsidR="00395C19" w:rsidRDefault="00395C19" w:rsidP="006C617A">
            <w:pPr>
              <w:pStyle w:val="BodyText"/>
              <w:ind w:left="0"/>
              <w:rPr>
                <w:ins w:id="98" w:author="Kar Baykuşu" w:date="2015-03-01T22:59:00Z"/>
                <w:b/>
                <w:bCs/>
              </w:rPr>
            </w:pPr>
            <w:proofErr w:type="spellStart"/>
            <w:ins w:id="99" w:author="Kar Baykuşu" w:date="2015-03-01T22:59:00Z">
              <w:r>
                <w:rPr>
                  <w:b/>
                  <w:bCs/>
                </w:rPr>
                <w:t>Öncelik</w:t>
              </w:r>
              <w:proofErr w:type="spellEnd"/>
            </w:ins>
          </w:p>
        </w:tc>
      </w:tr>
      <w:tr w:rsidR="00395C19" w:rsidTr="006C617A">
        <w:tblPrEx>
          <w:tblCellMar>
            <w:top w:w="0" w:type="dxa"/>
            <w:bottom w:w="0" w:type="dxa"/>
          </w:tblCellMar>
        </w:tblPrEx>
        <w:trPr>
          <w:ins w:id="100" w:author="Kar Baykuşu" w:date="2015-03-01T22:59:00Z"/>
        </w:trPr>
        <w:tc>
          <w:tcPr>
            <w:tcW w:w="6629" w:type="dxa"/>
          </w:tcPr>
          <w:p w:rsidR="00395C19" w:rsidRDefault="00395C19" w:rsidP="006C617A">
            <w:pPr>
              <w:pStyle w:val="BodyText"/>
              <w:ind w:left="0"/>
              <w:rPr>
                <w:ins w:id="101" w:author="Kar Baykuşu" w:date="2015-03-01T22:59:00Z"/>
              </w:rPr>
            </w:pPr>
          </w:p>
        </w:tc>
        <w:tc>
          <w:tcPr>
            <w:tcW w:w="2835" w:type="dxa"/>
          </w:tcPr>
          <w:p w:rsidR="00395C19" w:rsidRDefault="00395C19" w:rsidP="006C617A">
            <w:pPr>
              <w:pStyle w:val="BodyText"/>
              <w:ind w:left="0"/>
              <w:rPr>
                <w:ins w:id="102" w:author="Kar Baykuşu" w:date="2015-03-01T22:59:00Z"/>
              </w:rPr>
            </w:pPr>
          </w:p>
        </w:tc>
      </w:tr>
    </w:tbl>
    <w:p w:rsidR="00395C19" w:rsidRPr="002B4085" w:rsidRDefault="00395C19" w:rsidP="00395C19">
      <w:pPr>
        <w:pStyle w:val="BodyText"/>
        <w:ind w:left="0"/>
        <w:rPr>
          <w:ins w:id="103" w:author="Kar Baykuşu" w:date="2015-03-01T22:59:00Z"/>
        </w:rPr>
      </w:pPr>
    </w:p>
    <w:p w:rsidR="00395C19" w:rsidRPr="00395C19" w:rsidRDefault="00395C19" w:rsidP="00395C19">
      <w:pPr>
        <w:pStyle w:val="ListParagraph"/>
        <w:pPrChange w:id="104" w:author="Kar Baykuşu" w:date="2015-03-01T22:59:00Z">
          <w:pPr>
            <w:ind w:left="360"/>
          </w:pPr>
        </w:pPrChange>
      </w:pPr>
    </w:p>
    <w:sectPr w:rsidR="00395C19" w:rsidRPr="00395C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92D" w:rsidRDefault="00C3392D" w:rsidP="006A1B64">
      <w:pPr>
        <w:spacing w:after="0" w:line="240" w:lineRule="auto"/>
      </w:pPr>
      <w:r>
        <w:separator/>
      </w:r>
    </w:p>
  </w:endnote>
  <w:endnote w:type="continuationSeparator" w:id="0">
    <w:p w:rsidR="00C3392D" w:rsidRDefault="00C3392D" w:rsidP="006A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A2"/>
    <w:family w:val="swiss"/>
    <w:pitch w:val="variable"/>
    <w:sig w:usb0="A00002EF" w:usb1="4000207B" w:usb2="00000000" w:usb3="00000000" w:csb0="0000019F"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imes">
    <w:panose1 w:val="02020603050405020304"/>
    <w:charset w:val="A2"/>
    <w:family w:val="roman"/>
    <w:pitch w:val="variable"/>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SFCC1200">
    <w:altName w:val="Times New Roman"/>
    <w:panose1 w:val="00000000000000000000"/>
    <w:charset w:val="00"/>
    <w:family w:val="auto"/>
    <w:notTrueType/>
    <w:pitch w:val="default"/>
    <w:sig w:usb0="00000003" w:usb1="00000000" w:usb2="00000000" w:usb3="00000000" w:csb0="00000001" w:csb1="00000000"/>
  </w:font>
  <w:font w:name="SFBX1440">
    <w:altName w:val="Times New Roman"/>
    <w:panose1 w:val="00000000000000000000"/>
    <w:charset w:val="00"/>
    <w:family w:val="auto"/>
    <w:notTrueType/>
    <w:pitch w:val="default"/>
    <w:sig w:usb0="00000003" w:usb1="00000000" w:usb2="00000000" w:usb3="00000000" w:csb0="00000001" w:csb1="00000000"/>
  </w:font>
  <w:font w:name="SFRM100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92D" w:rsidRDefault="00C3392D" w:rsidP="006A1B64">
      <w:pPr>
        <w:spacing w:after="0" w:line="240" w:lineRule="auto"/>
      </w:pPr>
      <w:r>
        <w:separator/>
      </w:r>
    </w:p>
  </w:footnote>
  <w:footnote w:type="continuationSeparator" w:id="0">
    <w:p w:rsidR="00C3392D" w:rsidRDefault="00C3392D" w:rsidP="006A1B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95C62"/>
    <w:multiLevelType w:val="multilevel"/>
    <w:tmpl w:val="B26C8F0E"/>
    <w:lvl w:ilvl="0">
      <w:start w:val="1"/>
      <w:numFmt w:val="decimal"/>
      <w:lvlText w:val="%1."/>
      <w:lvlJc w:val="left"/>
      <w:pPr>
        <w:ind w:left="720" w:hanging="360"/>
      </w:pPr>
      <w:rPr>
        <w:rFonts w:asciiTheme="majorHAnsi" w:hAnsiTheme="majorHAnsi" w:cstheme="majorBidi" w:hint="default"/>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 Baykuşu">
    <w15:presenceInfo w15:providerId="Windows Live" w15:userId="20e8f687ba7ef2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29"/>
    <w:rsid w:val="00056AEC"/>
    <w:rsid w:val="00134AC1"/>
    <w:rsid w:val="00184413"/>
    <w:rsid w:val="001B56B5"/>
    <w:rsid w:val="0022332D"/>
    <w:rsid w:val="00230A5A"/>
    <w:rsid w:val="00304EDD"/>
    <w:rsid w:val="00342149"/>
    <w:rsid w:val="00395C19"/>
    <w:rsid w:val="00426A61"/>
    <w:rsid w:val="0046083F"/>
    <w:rsid w:val="00475FE5"/>
    <w:rsid w:val="004A0597"/>
    <w:rsid w:val="0058719D"/>
    <w:rsid w:val="00655EFD"/>
    <w:rsid w:val="0068107F"/>
    <w:rsid w:val="00684F39"/>
    <w:rsid w:val="006A1B64"/>
    <w:rsid w:val="006D0A29"/>
    <w:rsid w:val="00805D28"/>
    <w:rsid w:val="00814FC7"/>
    <w:rsid w:val="0087586D"/>
    <w:rsid w:val="008C0ECE"/>
    <w:rsid w:val="0090032F"/>
    <w:rsid w:val="00900610"/>
    <w:rsid w:val="0098066F"/>
    <w:rsid w:val="009D2118"/>
    <w:rsid w:val="009F377D"/>
    <w:rsid w:val="009F5792"/>
    <w:rsid w:val="00A469CD"/>
    <w:rsid w:val="00AA7BC9"/>
    <w:rsid w:val="00C3392D"/>
    <w:rsid w:val="00D42F8D"/>
    <w:rsid w:val="00DC2AF4"/>
    <w:rsid w:val="00E52A1F"/>
    <w:rsid w:val="00E7704B"/>
    <w:rsid w:val="00F25397"/>
    <w:rsid w:val="00FC727B"/>
    <w:rsid w:val="00FD66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C43574-798A-4369-8533-8F0CE509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4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5C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5D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B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1B64"/>
  </w:style>
  <w:style w:type="paragraph" w:styleId="Footer">
    <w:name w:val="footer"/>
    <w:basedOn w:val="Normal"/>
    <w:link w:val="FooterChar"/>
    <w:uiPriority w:val="99"/>
    <w:unhideWhenUsed/>
    <w:rsid w:val="006A1B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1B64"/>
  </w:style>
  <w:style w:type="character" w:customStyle="1" w:styleId="Heading1Char">
    <w:name w:val="Heading 1 Char"/>
    <w:basedOn w:val="DefaultParagraphFont"/>
    <w:link w:val="Heading1"/>
    <w:uiPriority w:val="9"/>
    <w:rsid w:val="00304ED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qFormat/>
    <w:rsid w:val="00E77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0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0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704B"/>
    <w:rPr>
      <w:rFonts w:eastAsiaTheme="minorEastAsia"/>
      <w:color w:val="5A5A5A" w:themeColor="text1" w:themeTint="A5"/>
      <w:spacing w:val="15"/>
    </w:rPr>
  </w:style>
  <w:style w:type="table" w:styleId="GridTable4-Accent6">
    <w:name w:val="Grid Table 4 Accent 6"/>
    <w:basedOn w:val="TableNormal"/>
    <w:uiPriority w:val="49"/>
    <w:rsid w:val="00056A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9D2118"/>
  </w:style>
  <w:style w:type="character" w:styleId="LineNumber">
    <w:name w:val="line number"/>
    <w:basedOn w:val="DefaultParagraphFont"/>
    <w:uiPriority w:val="99"/>
    <w:semiHidden/>
    <w:unhideWhenUsed/>
    <w:rsid w:val="009F5792"/>
  </w:style>
  <w:style w:type="paragraph" w:styleId="ListParagraph">
    <w:name w:val="List Paragraph"/>
    <w:basedOn w:val="Normal"/>
    <w:uiPriority w:val="34"/>
    <w:qFormat/>
    <w:rsid w:val="00395C19"/>
    <w:pPr>
      <w:ind w:left="720"/>
      <w:contextualSpacing/>
    </w:pPr>
  </w:style>
  <w:style w:type="character" w:customStyle="1" w:styleId="Heading2Char">
    <w:name w:val="Heading 2 Char"/>
    <w:basedOn w:val="DefaultParagraphFont"/>
    <w:link w:val="Heading2"/>
    <w:uiPriority w:val="9"/>
    <w:rsid w:val="00395C19"/>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semiHidden/>
    <w:rsid w:val="00395C19"/>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395C19"/>
    <w:rPr>
      <w:rFonts w:ascii="Times New Roman" w:eastAsia="Times New Roman" w:hAnsi="Times New Roman" w:cs="Times New Roman"/>
      <w:sz w:val="20"/>
      <w:szCs w:val="20"/>
      <w:lang w:val="en-US"/>
    </w:rPr>
  </w:style>
  <w:style w:type="paragraph" w:customStyle="1" w:styleId="InfoBlue">
    <w:name w:val="InfoBlue"/>
    <w:basedOn w:val="Normal"/>
    <w:next w:val="BodyText"/>
    <w:autoRedefine/>
    <w:rsid w:val="00395C19"/>
    <w:pPr>
      <w:tabs>
        <w:tab w:val="left" w:pos="540"/>
        <w:tab w:val="left" w:pos="1260"/>
      </w:tabs>
      <w:spacing w:after="120" w:line="240" w:lineRule="atLeast"/>
    </w:pPr>
    <w:rPr>
      <w:rFonts w:ascii="Times" w:eastAsia="Times New Roman" w:hAnsi="Times" w:cs="Times New Roman"/>
      <w:i/>
      <w:color w:val="0000FF"/>
      <w:sz w:val="20"/>
      <w:szCs w:val="20"/>
      <w:lang w:val="en-US"/>
    </w:rPr>
  </w:style>
  <w:style w:type="paragraph" w:styleId="BalloonText">
    <w:name w:val="Balloon Text"/>
    <w:basedOn w:val="Normal"/>
    <w:link w:val="BalloonTextChar"/>
    <w:uiPriority w:val="99"/>
    <w:semiHidden/>
    <w:unhideWhenUsed/>
    <w:rsid w:val="00395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C19"/>
    <w:rPr>
      <w:rFonts w:ascii="Segoe UI" w:hAnsi="Segoe UI" w:cs="Segoe UI"/>
      <w:sz w:val="18"/>
      <w:szCs w:val="18"/>
    </w:rPr>
  </w:style>
  <w:style w:type="character" w:customStyle="1" w:styleId="Heading3Char">
    <w:name w:val="Heading 3 Char"/>
    <w:basedOn w:val="DefaultParagraphFont"/>
    <w:link w:val="Heading3"/>
    <w:uiPriority w:val="9"/>
    <w:rsid w:val="00805D28"/>
    <w:rPr>
      <w:rFonts w:asciiTheme="majorHAnsi" w:eastAsiaTheme="majorEastAsia" w:hAnsiTheme="majorHAnsi" w:cstheme="majorBidi"/>
      <w:color w:val="1F4D78" w:themeColor="accent1" w:themeShade="7F"/>
      <w:sz w:val="24"/>
      <w:szCs w:val="24"/>
    </w:rPr>
  </w:style>
  <w:style w:type="table" w:styleId="GridTable1Light-Accent6">
    <w:name w:val="Grid Table 1 Light Accent 6"/>
    <w:basedOn w:val="TableNormal"/>
    <w:uiPriority w:val="46"/>
    <w:rsid w:val="00684F3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00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C2E70-9BC0-4AB6-BBAB-52422E0CF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Baykuşu</dc:creator>
  <cp:keywords/>
  <dc:description/>
  <cp:lastModifiedBy>Kar Baykuşu</cp:lastModifiedBy>
  <cp:revision>12</cp:revision>
  <dcterms:created xsi:type="dcterms:W3CDTF">2015-02-25T16:34:00Z</dcterms:created>
  <dcterms:modified xsi:type="dcterms:W3CDTF">2015-03-01T21:30:00Z</dcterms:modified>
</cp:coreProperties>
</file>