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noProof/>
          <w:sz w:val="48"/>
          <w:szCs w:val="48"/>
          <w:lang w:eastAsia="tr-TR"/>
        </w:rPr>
        <w:drawing>
          <wp:inline distT="0" distB="0" distL="0" distR="0" wp14:anchorId="4D690D81" wp14:editId="5237E322">
            <wp:extent cx="449580" cy="678180"/>
            <wp:effectExtent l="19050" t="0" r="26670" b="2362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9580" cy="678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A1B64" w:rsidRPr="00443A49" w:rsidRDefault="006A1B64" w:rsidP="006A1B64">
      <w:pPr>
        <w:jc w:val="center"/>
        <w:rPr>
          <w:rFonts w:ascii="Arial" w:eastAsia="Adobe Fan Heiti Std B" w:hAnsi="Arial" w:cs="Arial"/>
          <w:b/>
          <w:sz w:val="48"/>
          <w:szCs w:val="24"/>
        </w:rPr>
      </w:pPr>
      <w:r w:rsidRPr="006A1B64">
        <w:rPr>
          <w:rFonts w:ascii="Arial" w:eastAsia="Adobe Fan Heiti Std B" w:hAnsi="Arial" w:cs="Arial"/>
          <w:sz w:val="48"/>
          <w:szCs w:val="48"/>
        </w:rPr>
        <w:t xml:space="preserve"> </w:t>
      </w:r>
      <w:r w:rsidRPr="006A1B64">
        <w:rPr>
          <w:rFonts w:ascii="Arial" w:eastAsia="Adobe Fan Heiti Std B" w:hAnsi="Arial" w:cs="Arial"/>
          <w:b/>
          <w:bCs/>
          <w:sz w:val="48"/>
          <w:szCs w:val="48"/>
        </w:rPr>
        <w:t>HACETTEPE ÜNİVERSİTESİ</w:t>
      </w:r>
    </w:p>
    <w:p w:rsidR="006A1B64" w:rsidRPr="00443A49" w:rsidRDefault="006A1B64" w:rsidP="006A1B64">
      <w:pPr>
        <w:jc w:val="center"/>
        <w:rPr>
          <w:rFonts w:ascii="Arial" w:eastAsia="Adobe Fan Heiti Std B" w:hAnsi="Arial" w:cs="Arial"/>
          <w:b/>
          <w:sz w:val="40"/>
          <w:szCs w:val="24"/>
        </w:rPr>
      </w:pPr>
      <w:r w:rsidRPr="00443A49">
        <w:rPr>
          <w:rFonts w:ascii="Arial" w:eastAsia="Adobe Fan Heiti Std B" w:hAnsi="Arial" w:cs="Arial"/>
          <w:b/>
          <w:sz w:val="40"/>
          <w:szCs w:val="24"/>
        </w:rPr>
        <w:t>Bilgisayar Mühendisliği Bölümü</w:t>
      </w:r>
    </w:p>
    <w:p w:rsidR="006A1B64" w:rsidRDefault="006A1B64" w:rsidP="006A1B64">
      <w:pPr>
        <w:jc w:val="center"/>
        <w:rPr>
          <w:rFonts w:ascii="Arial" w:eastAsia="Adobe Fan Heiti Std B" w:hAnsi="Arial" w:cs="Arial"/>
          <w:b/>
          <w:sz w:val="40"/>
          <w:szCs w:val="24"/>
        </w:rPr>
      </w:pPr>
      <w:r>
        <w:rPr>
          <w:rFonts w:ascii="Arial" w:eastAsia="Adobe Fan Heiti Std B" w:hAnsi="Arial" w:cs="Arial"/>
          <w:b/>
          <w:sz w:val="40"/>
          <w:szCs w:val="24"/>
        </w:rPr>
        <w:t>Bahar</w:t>
      </w:r>
      <w:r w:rsidRPr="00443A49">
        <w:rPr>
          <w:rFonts w:ascii="Arial" w:eastAsia="Adobe Fan Heiti Std B" w:hAnsi="Arial" w:cs="Arial"/>
          <w:b/>
          <w:sz w:val="40"/>
          <w:szCs w:val="24"/>
        </w:rPr>
        <w:t xml:space="preserve"> 201</w:t>
      </w:r>
      <w:r>
        <w:rPr>
          <w:rFonts w:ascii="Arial" w:eastAsia="Adobe Fan Heiti Std B" w:hAnsi="Arial" w:cs="Arial"/>
          <w:b/>
          <w:sz w:val="40"/>
          <w:szCs w:val="24"/>
        </w:rPr>
        <w:t>5</w:t>
      </w:r>
    </w:p>
    <w:p w:rsidR="006A1B64" w:rsidRPr="00443A49" w:rsidRDefault="006A1B64" w:rsidP="006A1B64">
      <w:pPr>
        <w:jc w:val="center"/>
        <w:rPr>
          <w:rFonts w:ascii="Arial" w:eastAsia="Adobe Fan Heiti Std B" w:hAnsi="Arial" w:cs="Arial"/>
          <w:b/>
          <w:sz w:val="40"/>
          <w:szCs w:val="24"/>
        </w:rPr>
      </w:pP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BBM487</w:t>
      </w: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Yazılım Mühendisliği Laboratuvarı</w:t>
      </w:r>
    </w:p>
    <w:p w:rsidR="006A1B64" w:rsidRDefault="006A1B64" w:rsidP="006A1B64">
      <w:pPr>
        <w:jc w:val="center"/>
        <w:rPr>
          <w:rFonts w:ascii="Arial" w:eastAsia="Adobe Fan Heiti Std B" w:hAnsi="Arial" w:cs="Arial"/>
          <w:b/>
          <w:sz w:val="36"/>
          <w:szCs w:val="24"/>
        </w:rPr>
      </w:pP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Grup 7</w:t>
      </w: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Öğrenci İşleri Sistemi</w:t>
      </w:r>
    </w:p>
    <w:p w:rsidR="006A1B64" w:rsidRPr="00443A49" w:rsidRDefault="006A1B64" w:rsidP="006A1B64">
      <w:pPr>
        <w:rPr>
          <w:rFonts w:ascii="Arial" w:eastAsia="Adobe Fan Heiti Std B" w:hAnsi="Arial" w:cs="Arial"/>
          <w:b/>
          <w:sz w:val="36"/>
          <w:szCs w:val="24"/>
        </w:rPr>
      </w:pPr>
      <w:r w:rsidRPr="00443A49">
        <w:rPr>
          <w:rFonts w:ascii="Arial" w:eastAsia="Adobe Fan Heiti Std B" w:hAnsi="Arial" w:cs="Arial"/>
          <w:b/>
          <w:noProof/>
          <w:sz w:val="32"/>
          <w:szCs w:val="36"/>
          <w:lang w:eastAsia="tr-TR"/>
        </w:rPr>
        <mc:AlternateContent>
          <mc:Choice Requires="wpg">
            <w:drawing>
              <wp:anchor distT="0" distB="0" distL="114300" distR="114300" simplePos="0" relativeHeight="251659264" behindDoc="1" locked="0" layoutInCell="1" allowOverlap="1" wp14:anchorId="45115DF4" wp14:editId="464E21DF">
                <wp:simplePos x="0" y="0"/>
                <wp:positionH relativeFrom="page">
                  <wp:posOffset>2196465</wp:posOffset>
                </wp:positionH>
                <wp:positionV relativeFrom="page">
                  <wp:posOffset>4791590</wp:posOffset>
                </wp:positionV>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2AC3946B" id="Grup 2" o:spid="_x0000_s1026" style="position:absolute;margin-left:172.95pt;margin-top:377.3pt;width:432.65pt;height:448.55pt;z-index:-251657216;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">
                <o:lock v:ext="edit" aspectratio="t"/>
                <v:shape id="Serbest Biçimli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6A1B64" w:rsidRPr="006A1B64" w:rsidRDefault="006A1B64" w:rsidP="006A1B64">
      <w:pPr>
        <w:spacing w:after="100"/>
        <w:jc w:val="center"/>
        <w:rPr>
          <w:rFonts w:ascii="Arial" w:eastAsia="Adobe Fan Heiti Std B" w:hAnsi="Arial" w:cs="Arial"/>
          <w:b/>
          <w:bCs/>
          <w:sz w:val="52"/>
          <w:u w:val="single"/>
        </w:rPr>
      </w:pPr>
      <w:r w:rsidRPr="006A1B64">
        <w:rPr>
          <w:rFonts w:ascii="Arial" w:eastAsia="Adobe Fan Heiti Std B" w:hAnsi="Arial" w:cs="Arial"/>
          <w:b/>
          <w:sz w:val="40"/>
          <w:u w:val="single"/>
        </w:rPr>
        <w:t>Ders Sorumluları</w:t>
      </w:r>
    </w:p>
    <w:p w:rsidR="006A1B64" w:rsidRPr="00443A49" w:rsidRDefault="006A1B64" w:rsidP="006A1B64">
      <w:pPr>
        <w:spacing w:after="100"/>
        <w:jc w:val="center"/>
        <w:rPr>
          <w:rFonts w:ascii="Arial" w:eastAsia="Adobe Fan Heiti Std B" w:hAnsi="Arial" w:cs="Arial"/>
          <w:b/>
          <w:bCs/>
          <w:sz w:val="40"/>
        </w:rPr>
      </w:pPr>
      <w:proofErr w:type="spellStart"/>
      <w:r>
        <w:rPr>
          <w:rFonts w:ascii="Arial" w:eastAsia="Adobe Fan Heiti Std B" w:hAnsi="Arial" w:cs="Arial"/>
          <w:b/>
          <w:bCs/>
          <w:sz w:val="40"/>
        </w:rPr>
        <w:t>Ph</w:t>
      </w:r>
      <w:proofErr w:type="spellEnd"/>
      <w:r>
        <w:rPr>
          <w:rFonts w:ascii="Arial" w:eastAsia="Adobe Fan Heiti Std B" w:hAnsi="Arial" w:cs="Arial"/>
          <w:b/>
          <w:bCs/>
          <w:sz w:val="40"/>
        </w:rPr>
        <w:t>. D. Kıvanç DİNÇER</w:t>
      </w:r>
    </w:p>
    <w:p w:rsidR="006A1B64"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Gültekin IŞIK</w:t>
      </w:r>
    </w:p>
    <w:p w:rsidR="006A1B64" w:rsidRPr="00443A49"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Tuğba ERDOĞAN</w:t>
      </w:r>
    </w:p>
    <w:p w:rsidR="00AA7BC9" w:rsidRDefault="00AA7BC9"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P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rPr>
          <w:rFonts w:ascii="SFBX1440" w:hAnsi="SFBX1440" w:cs="SFBX1440"/>
          <w:color w:val="000000"/>
          <w:sz w:val="29"/>
          <w:szCs w:val="29"/>
        </w:rPr>
      </w:pPr>
    </w:p>
    <w:p w:rsidR="00AA7BC9" w:rsidRDefault="00AA7BC9" w:rsidP="00304EDD">
      <w:pPr>
        <w:pStyle w:val="Balk1"/>
        <w:numPr>
          <w:ilvl w:val="0"/>
          <w:numId w:val="1"/>
        </w:numPr>
      </w:pPr>
      <w:r>
        <w:lastRenderedPageBreak/>
        <w:t xml:space="preserve"> Grup Üyeleri ve </w:t>
      </w:r>
      <w:r w:rsidR="00304EDD">
        <w:t>İletişim</w:t>
      </w:r>
      <w:r>
        <w:t xml:space="preserve"> Bilgileri</w:t>
      </w:r>
    </w:p>
    <w:p w:rsidR="00A469CD" w:rsidRPr="00A469CD" w:rsidRDefault="00A469CD" w:rsidP="00A469CD"/>
    <w:p w:rsidR="00AA7BC9" w:rsidRDefault="00AA7BC9" w:rsidP="00AA7BC9">
      <w:pPr>
        <w:autoSpaceDE w:val="0"/>
        <w:autoSpaceDN w:val="0"/>
        <w:adjustRightInd w:val="0"/>
        <w:spacing w:after="0" w:line="240" w:lineRule="auto"/>
        <w:rPr>
          <w:rFonts w:ascii="SFRM1000" w:hAnsi="SFRM1000" w:cs="SFRM1000"/>
          <w:color w:val="000000"/>
          <w:sz w:val="20"/>
          <w:szCs w:val="20"/>
        </w:rPr>
      </w:pPr>
    </w:p>
    <w:tbl>
      <w:tblPr>
        <w:tblStyle w:val="GridTable4Accent6"/>
        <w:tblW w:w="11430" w:type="dxa"/>
        <w:tblInd w:w="-1189" w:type="dxa"/>
        <w:tblLook w:val="04A0" w:firstRow="1" w:lastRow="0" w:firstColumn="1" w:lastColumn="0" w:noHBand="0" w:noVBand="1"/>
      </w:tblPr>
      <w:tblGrid>
        <w:gridCol w:w="1109"/>
        <w:gridCol w:w="1525"/>
        <w:gridCol w:w="1417"/>
        <w:gridCol w:w="1443"/>
        <w:gridCol w:w="3131"/>
        <w:gridCol w:w="2805"/>
      </w:tblGrid>
      <w:tr w:rsidR="00056AEC" w:rsidRPr="00056AEC" w:rsidTr="00056AE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09" w:type="dxa"/>
          </w:tcPr>
          <w:p w:rsidR="00E52A1F" w:rsidRPr="00056AEC" w:rsidRDefault="00E52A1F" w:rsidP="00056AEC">
            <w:r w:rsidRPr="00056AEC">
              <w:t>Numara</w:t>
            </w:r>
            <w:r w:rsidR="00304EDD" w:rsidRPr="00056AEC">
              <w:t>sı</w:t>
            </w:r>
          </w:p>
        </w:tc>
        <w:tc>
          <w:tcPr>
            <w:tcW w:w="1525" w:type="dxa"/>
          </w:tcPr>
          <w:p w:rsidR="00E52A1F" w:rsidRPr="00056AEC" w:rsidRDefault="00304EDD" w:rsidP="00056AEC">
            <w:pPr>
              <w:cnfStyle w:val="100000000000" w:firstRow="1" w:lastRow="0" w:firstColumn="0" w:lastColumn="0" w:oddVBand="0" w:evenVBand="0" w:oddHBand="0" w:evenHBand="0" w:firstRowFirstColumn="0" w:firstRowLastColumn="0" w:lastRowFirstColumn="0" w:lastRowLastColumn="0"/>
            </w:pPr>
            <w:r w:rsidRPr="00056AEC">
              <w:t>Soyadı</w:t>
            </w:r>
          </w:p>
        </w:tc>
        <w:tc>
          <w:tcPr>
            <w:tcW w:w="1417" w:type="dxa"/>
          </w:tcPr>
          <w:p w:rsidR="00E52A1F" w:rsidRPr="00056AEC" w:rsidRDefault="00E52A1F" w:rsidP="00056AEC">
            <w:pPr>
              <w:cnfStyle w:val="100000000000" w:firstRow="1" w:lastRow="0" w:firstColumn="0" w:lastColumn="0" w:oddVBand="0" w:evenVBand="0" w:oddHBand="0" w:evenHBand="0" w:firstRowFirstColumn="0" w:firstRowLastColumn="0" w:lastRowFirstColumn="0" w:lastRowLastColumn="0"/>
            </w:pPr>
            <w:r w:rsidRPr="00056AEC">
              <w:t>Ad</w:t>
            </w:r>
            <w:r w:rsidR="00304EDD" w:rsidRPr="00056AEC">
              <w:t>ı</w:t>
            </w:r>
          </w:p>
        </w:tc>
        <w:tc>
          <w:tcPr>
            <w:tcW w:w="1443" w:type="dxa"/>
          </w:tcPr>
          <w:p w:rsidR="00E52A1F" w:rsidRPr="00056AEC" w:rsidRDefault="00E52A1F" w:rsidP="00056AEC">
            <w:pPr>
              <w:cnfStyle w:val="100000000000" w:firstRow="1" w:lastRow="0" w:firstColumn="0" w:lastColumn="0" w:oddVBand="0" w:evenVBand="0" w:oddHBand="0" w:evenHBand="0" w:firstRowFirstColumn="0" w:firstRowLastColumn="0" w:lastRowFirstColumn="0" w:lastRowLastColumn="0"/>
            </w:pPr>
            <w:r w:rsidRPr="00056AEC">
              <w:t>Telefon</w:t>
            </w:r>
          </w:p>
        </w:tc>
        <w:tc>
          <w:tcPr>
            <w:tcW w:w="3131" w:type="dxa"/>
          </w:tcPr>
          <w:p w:rsidR="00E52A1F" w:rsidRPr="00056AEC" w:rsidRDefault="00E52A1F" w:rsidP="00056AEC">
            <w:pPr>
              <w:cnfStyle w:val="100000000000" w:firstRow="1" w:lastRow="0" w:firstColumn="0" w:lastColumn="0" w:oddVBand="0" w:evenVBand="0" w:oddHBand="0" w:evenHBand="0" w:firstRowFirstColumn="0" w:firstRowLastColumn="0" w:lastRowFirstColumn="0" w:lastRowLastColumn="0"/>
            </w:pPr>
            <w:r w:rsidRPr="00056AEC">
              <w:t>E-Mail</w:t>
            </w:r>
          </w:p>
        </w:tc>
        <w:tc>
          <w:tcPr>
            <w:tcW w:w="2805" w:type="dxa"/>
            <w:noWrap/>
          </w:tcPr>
          <w:p w:rsidR="00E52A1F" w:rsidRPr="00056AEC" w:rsidRDefault="00E7704B" w:rsidP="00056AEC">
            <w:pPr>
              <w:cnfStyle w:val="100000000000" w:firstRow="1" w:lastRow="0" w:firstColumn="0" w:lastColumn="0" w:oddVBand="0" w:evenVBand="0" w:oddHBand="0" w:evenHBand="0" w:firstRowFirstColumn="0" w:firstRowLastColumn="0" w:lastRowFirstColumn="0" w:lastRowLastColumn="0"/>
            </w:pPr>
            <w:r w:rsidRPr="00056AEC">
              <w:t>Projedeki Rolü</w:t>
            </w:r>
          </w:p>
        </w:tc>
      </w:tr>
      <w:tr w:rsidR="00056AEC" w:rsidRPr="00056AEC"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AA7BC9" w:rsidRDefault="00AA7BC9" w:rsidP="00056AEC">
            <w:proofErr w:type="gramStart"/>
            <w:r w:rsidRPr="00056AEC">
              <w:t>21127696</w:t>
            </w:r>
            <w:proofErr w:type="gramEnd"/>
          </w:p>
          <w:p w:rsidR="00056AEC" w:rsidRPr="00056AEC" w:rsidRDefault="00056AEC" w:rsidP="00056AEC"/>
        </w:tc>
        <w:tc>
          <w:tcPr>
            <w:tcW w:w="1525"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r w:rsidRPr="00056AEC">
              <w:t>TAHMAZOĞLU</w:t>
            </w:r>
          </w:p>
        </w:tc>
        <w:tc>
          <w:tcPr>
            <w:tcW w:w="1417"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r w:rsidRPr="00056AEC">
              <w:t>ALİ CAN</w:t>
            </w:r>
          </w:p>
        </w:tc>
        <w:tc>
          <w:tcPr>
            <w:tcW w:w="1443"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proofErr w:type="gramStart"/>
            <w:r w:rsidRPr="00056AEC">
              <w:t>05348971689</w:t>
            </w:r>
            <w:proofErr w:type="gramEnd"/>
          </w:p>
        </w:tc>
        <w:tc>
          <w:tcPr>
            <w:tcW w:w="3131"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r w:rsidRPr="00056AEC">
              <w:t>alicantahmazoglu11@gmail.com</w:t>
            </w:r>
          </w:p>
        </w:tc>
        <w:tc>
          <w:tcPr>
            <w:tcW w:w="2805" w:type="dxa"/>
            <w:noWrap/>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r w:rsidRPr="00056AEC">
              <w:t>Proje Yöneticisi</w:t>
            </w:r>
          </w:p>
        </w:tc>
      </w:tr>
      <w:tr w:rsidR="00056AEC" w:rsidRPr="00056AEC"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Pr="00056AEC" w:rsidRDefault="0046083F" w:rsidP="00056AEC">
            <w:proofErr w:type="gramStart"/>
            <w:r w:rsidRPr="00056AEC">
              <w:t>21127151</w:t>
            </w:r>
            <w:proofErr w:type="gramEnd"/>
          </w:p>
        </w:tc>
        <w:tc>
          <w:tcPr>
            <w:tcW w:w="1525"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ERAY</w:t>
            </w:r>
          </w:p>
        </w:tc>
        <w:tc>
          <w:tcPr>
            <w:tcW w:w="1417"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ABDULKERİM</w:t>
            </w:r>
          </w:p>
        </w:tc>
        <w:tc>
          <w:tcPr>
            <w:tcW w:w="1443"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proofErr w:type="gramStart"/>
            <w:r w:rsidRPr="00056AEC">
              <w:t>05439528775</w:t>
            </w:r>
            <w:proofErr w:type="gramEnd"/>
          </w:p>
        </w:tc>
        <w:tc>
          <w:tcPr>
            <w:tcW w:w="3131"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kerimeray25@hotmail.com</w:t>
            </w:r>
          </w:p>
        </w:tc>
        <w:tc>
          <w:tcPr>
            <w:tcW w:w="2805" w:type="dxa"/>
            <w:noWrap/>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Default="0046083F" w:rsidP="00056AEC">
            <w:pPr>
              <w:cnfStyle w:val="000000000000" w:firstRow="0" w:lastRow="0" w:firstColumn="0" w:lastColumn="0" w:oddVBand="0" w:evenVBand="0" w:oddHBand="0" w:evenHBand="0" w:firstRowFirstColumn="0" w:firstRowLastColumn="0" w:lastRowFirstColumn="0" w:lastRowLastColumn="0"/>
            </w:pPr>
            <w:r w:rsidRPr="00056AEC">
              <w:t>Tasarımcı</w:t>
            </w:r>
          </w:p>
          <w:p w:rsidR="00056AEC" w:rsidRPr="00056AEC" w:rsidRDefault="00056AEC" w:rsidP="00056AEC">
            <w:pPr>
              <w:cnfStyle w:val="000000000000" w:firstRow="0" w:lastRow="0" w:firstColumn="0" w:lastColumn="0" w:oddVBand="0" w:evenVBand="0" w:oddHBand="0" w:evenHBand="0" w:firstRowFirstColumn="0" w:firstRowLastColumn="0" w:lastRowFirstColumn="0" w:lastRowLastColumn="0"/>
            </w:pPr>
          </w:p>
        </w:tc>
      </w:tr>
      <w:tr w:rsidR="00056AEC" w:rsidRPr="00056AEC"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Default="0046083F" w:rsidP="00056AEC">
            <w:proofErr w:type="gramStart"/>
            <w:r w:rsidRPr="00056AEC">
              <w:t>21228319</w:t>
            </w:r>
            <w:proofErr w:type="gramEnd"/>
          </w:p>
          <w:p w:rsidR="00056AEC" w:rsidRPr="00056AEC" w:rsidRDefault="00056AEC" w:rsidP="00056AEC"/>
        </w:tc>
        <w:tc>
          <w:tcPr>
            <w:tcW w:w="1525"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ERSOY</w:t>
            </w:r>
          </w:p>
        </w:tc>
        <w:tc>
          <w:tcPr>
            <w:tcW w:w="1417"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 xml:space="preserve">AYŞE </w:t>
            </w:r>
            <w:proofErr w:type="gramStart"/>
            <w:r w:rsidRPr="00056AEC">
              <w:t>MELİZ</w:t>
            </w:r>
            <w:proofErr w:type="gramEnd"/>
          </w:p>
        </w:tc>
        <w:tc>
          <w:tcPr>
            <w:tcW w:w="1443"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proofErr w:type="gramStart"/>
            <w:r w:rsidRPr="00056AEC">
              <w:t>05072210788</w:t>
            </w:r>
            <w:proofErr w:type="gramEnd"/>
          </w:p>
        </w:tc>
        <w:tc>
          <w:tcPr>
            <w:tcW w:w="3131"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melizzersoy@gmail.com</w:t>
            </w:r>
          </w:p>
        </w:tc>
        <w:tc>
          <w:tcPr>
            <w:tcW w:w="2805" w:type="dxa"/>
            <w:noWrap/>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Sistem Analisti</w:t>
            </w:r>
          </w:p>
        </w:tc>
      </w:tr>
      <w:tr w:rsidR="00056AEC" w:rsidRPr="00056AEC"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Default="0046083F" w:rsidP="00056AEC">
            <w:proofErr w:type="gramStart"/>
            <w:r w:rsidRPr="00056AEC">
              <w:t>20926908</w:t>
            </w:r>
            <w:proofErr w:type="gramEnd"/>
          </w:p>
          <w:p w:rsidR="00056AEC" w:rsidRPr="00056AEC" w:rsidRDefault="00056AEC" w:rsidP="00056AEC"/>
        </w:tc>
        <w:tc>
          <w:tcPr>
            <w:tcW w:w="1525"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VARLI</w:t>
            </w:r>
          </w:p>
        </w:tc>
        <w:tc>
          <w:tcPr>
            <w:tcW w:w="1417"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CEM</w:t>
            </w:r>
          </w:p>
        </w:tc>
        <w:tc>
          <w:tcPr>
            <w:tcW w:w="1443"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proofErr w:type="gramStart"/>
            <w:r w:rsidRPr="00056AEC">
              <w:t>05379829973</w:t>
            </w:r>
            <w:proofErr w:type="gramEnd"/>
          </w:p>
        </w:tc>
        <w:tc>
          <w:tcPr>
            <w:tcW w:w="3131"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varlicem@hotmail.com</w:t>
            </w:r>
          </w:p>
        </w:tc>
        <w:tc>
          <w:tcPr>
            <w:tcW w:w="2805" w:type="dxa"/>
            <w:noWrap/>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Yazılım Test Uzmanı</w:t>
            </w:r>
          </w:p>
        </w:tc>
      </w:tr>
      <w:tr w:rsidR="00056AEC" w:rsidRPr="00056AEC"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Default="0046083F" w:rsidP="00056AEC">
            <w:proofErr w:type="gramStart"/>
            <w:r w:rsidRPr="00056AEC">
              <w:t>21126834</w:t>
            </w:r>
            <w:proofErr w:type="gramEnd"/>
          </w:p>
          <w:p w:rsidR="00056AEC" w:rsidRPr="00056AEC" w:rsidRDefault="00056AEC" w:rsidP="00056AEC"/>
        </w:tc>
        <w:tc>
          <w:tcPr>
            <w:tcW w:w="1525"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AKIN</w:t>
            </w:r>
          </w:p>
        </w:tc>
        <w:tc>
          <w:tcPr>
            <w:tcW w:w="1417"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EMRE</w:t>
            </w:r>
          </w:p>
        </w:tc>
        <w:tc>
          <w:tcPr>
            <w:tcW w:w="1443"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proofErr w:type="gramStart"/>
            <w:r w:rsidRPr="00056AEC">
              <w:t>05375998361</w:t>
            </w:r>
            <w:proofErr w:type="gramEnd"/>
          </w:p>
        </w:tc>
        <w:tc>
          <w:tcPr>
            <w:tcW w:w="3131"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varlicem@hotmail.com</w:t>
            </w:r>
          </w:p>
        </w:tc>
        <w:tc>
          <w:tcPr>
            <w:tcW w:w="2805" w:type="dxa"/>
            <w:noWrap/>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Yazılım Geliştirme Uzmanı</w:t>
            </w:r>
          </w:p>
        </w:tc>
      </w:tr>
      <w:tr w:rsidR="00056AEC" w:rsidRPr="00056AEC"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Default="0046083F" w:rsidP="00056AEC">
            <w:proofErr w:type="gramStart"/>
            <w:r w:rsidRPr="00056AEC">
              <w:t>21127754</w:t>
            </w:r>
            <w:proofErr w:type="gramEnd"/>
          </w:p>
          <w:p w:rsidR="00056AEC" w:rsidRPr="00056AEC" w:rsidRDefault="00056AEC" w:rsidP="00056AEC"/>
        </w:tc>
        <w:tc>
          <w:tcPr>
            <w:tcW w:w="1525"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YAŞAR</w:t>
            </w:r>
          </w:p>
        </w:tc>
        <w:tc>
          <w:tcPr>
            <w:tcW w:w="1417"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SERACETTİN</w:t>
            </w:r>
          </w:p>
        </w:tc>
        <w:tc>
          <w:tcPr>
            <w:tcW w:w="1443"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proofErr w:type="gramStart"/>
            <w:r w:rsidRPr="00056AEC">
              <w:t>05364735068</w:t>
            </w:r>
            <w:proofErr w:type="gramEnd"/>
          </w:p>
        </w:tc>
        <w:tc>
          <w:tcPr>
            <w:tcW w:w="3131"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seracettinyasar@hotmail.com</w:t>
            </w:r>
          </w:p>
        </w:tc>
        <w:tc>
          <w:tcPr>
            <w:tcW w:w="2805" w:type="dxa"/>
            <w:noWrap/>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Yazılım Geliştirme Uzmanı</w:t>
            </w:r>
          </w:p>
        </w:tc>
      </w:tr>
    </w:tbl>
    <w:p w:rsidR="00E52A1F" w:rsidRDefault="00E52A1F" w:rsidP="00E52A1F">
      <w:pPr>
        <w:autoSpaceDE w:val="0"/>
        <w:autoSpaceDN w:val="0"/>
        <w:adjustRightInd w:val="0"/>
        <w:spacing w:after="0" w:line="240" w:lineRule="auto"/>
        <w:rPr>
          <w:rFonts w:ascii="SFRM1000" w:hAnsi="SFRM1000" w:cs="SFRM1000"/>
          <w:color w:val="000000"/>
          <w:sz w:val="18"/>
          <w:szCs w:val="18"/>
        </w:rPr>
      </w:pPr>
    </w:p>
    <w:p w:rsidR="00AA7BC9" w:rsidRPr="0068107F" w:rsidRDefault="00304EDD" w:rsidP="00304EDD">
      <w:pPr>
        <w:autoSpaceDE w:val="0"/>
        <w:autoSpaceDN w:val="0"/>
        <w:adjustRightInd w:val="0"/>
        <w:spacing w:after="0" w:line="240" w:lineRule="auto"/>
        <w:jc w:val="center"/>
        <w:rPr>
          <w:rFonts w:ascii="Arial" w:hAnsi="Arial" w:cs="Arial"/>
          <w:i/>
          <w:color w:val="000000"/>
          <w:sz w:val="20"/>
          <w:szCs w:val="20"/>
        </w:rPr>
      </w:pPr>
      <w:r w:rsidRPr="0068107F">
        <w:rPr>
          <w:rFonts w:ascii="Arial" w:hAnsi="Arial" w:cs="Arial"/>
          <w:i/>
          <w:color w:val="000000"/>
          <w:sz w:val="20"/>
          <w:szCs w:val="20"/>
        </w:rPr>
        <w:t>Ş</w:t>
      </w:r>
      <w:r w:rsidR="00E52A1F" w:rsidRPr="0068107F">
        <w:rPr>
          <w:rFonts w:ascii="Arial" w:hAnsi="Arial" w:cs="Arial"/>
          <w:i/>
          <w:color w:val="000000"/>
          <w:sz w:val="20"/>
          <w:szCs w:val="20"/>
        </w:rPr>
        <w:t xml:space="preserve">ekil 1: </w:t>
      </w:r>
      <w:r w:rsidR="0068107F">
        <w:rPr>
          <w:rFonts w:ascii="Arial" w:hAnsi="Arial" w:cs="Arial"/>
          <w:i/>
          <w:color w:val="000000"/>
          <w:sz w:val="20"/>
          <w:szCs w:val="20"/>
        </w:rPr>
        <w:t>Üyeler</w:t>
      </w:r>
    </w:p>
    <w:p w:rsidR="00E52A1F" w:rsidRDefault="00E52A1F" w:rsidP="00E52A1F">
      <w:pPr>
        <w:autoSpaceDE w:val="0"/>
        <w:autoSpaceDN w:val="0"/>
        <w:adjustRightInd w:val="0"/>
        <w:spacing w:after="0" w:line="240" w:lineRule="auto"/>
        <w:rPr>
          <w:rFonts w:ascii="SFRM1000" w:hAnsi="SFRM1000" w:cs="SFRM1000"/>
          <w:color w:val="000000"/>
          <w:sz w:val="20"/>
          <w:szCs w:val="20"/>
        </w:rPr>
      </w:pPr>
    </w:p>
    <w:p w:rsidR="00A469CD" w:rsidRDefault="00A469CD" w:rsidP="00E52A1F">
      <w:pPr>
        <w:autoSpaceDE w:val="0"/>
        <w:autoSpaceDN w:val="0"/>
        <w:adjustRightInd w:val="0"/>
        <w:spacing w:after="0" w:line="240" w:lineRule="auto"/>
        <w:rPr>
          <w:rFonts w:ascii="SFRM1000" w:hAnsi="SFRM1000" w:cs="SFRM1000"/>
          <w:color w:val="000000"/>
          <w:sz w:val="20"/>
          <w:szCs w:val="20"/>
        </w:rPr>
      </w:pPr>
    </w:p>
    <w:p w:rsidR="006A1B64" w:rsidRDefault="006A1B64" w:rsidP="006A1B64">
      <w:pPr>
        <w:autoSpaceDE w:val="0"/>
        <w:autoSpaceDN w:val="0"/>
        <w:adjustRightInd w:val="0"/>
        <w:spacing w:after="0" w:line="240" w:lineRule="auto"/>
        <w:rPr>
          <w:ins w:id="0" w:author="Kar Baykuşu" w:date="2015-03-01T23:01:00Z"/>
          <w:rFonts w:ascii="SFRM1000" w:hAnsi="SFRM1000" w:cs="SFRM1000"/>
          <w:color w:val="000000"/>
          <w:sz w:val="20"/>
          <w:szCs w:val="20"/>
        </w:rPr>
      </w:pPr>
    </w:p>
    <w:p w:rsidR="00395C19" w:rsidRPr="006A1B64" w:rsidRDefault="00395C19" w:rsidP="006A1B64">
      <w:pPr>
        <w:autoSpaceDE w:val="0"/>
        <w:autoSpaceDN w:val="0"/>
        <w:adjustRightInd w:val="0"/>
        <w:spacing w:after="0" w:line="240" w:lineRule="auto"/>
        <w:rPr>
          <w:rFonts w:ascii="SFRM1000" w:hAnsi="SFRM1000" w:cs="SFRM1000"/>
          <w:color w:val="000000"/>
          <w:sz w:val="20"/>
          <w:szCs w:val="20"/>
        </w:rPr>
      </w:pPr>
    </w:p>
    <w:p w:rsidR="00FC727B" w:rsidRDefault="00304EDD" w:rsidP="00E7704B">
      <w:pPr>
        <w:pStyle w:val="Balk1"/>
        <w:numPr>
          <w:ilvl w:val="0"/>
          <w:numId w:val="1"/>
        </w:numPr>
        <w:spacing w:after="240"/>
      </w:pPr>
      <w:r>
        <w:t xml:space="preserve"> </w:t>
      </w:r>
      <w:r w:rsidR="00E7704B">
        <w:t>Roller</w:t>
      </w:r>
      <w:r w:rsidR="00AA7BC9">
        <w:t xml:space="preserve"> ve </w:t>
      </w:r>
      <w:r w:rsidR="00E7704B">
        <w:t>Tanımları</w:t>
      </w:r>
    </w:p>
    <w:p w:rsidR="00655EFD" w:rsidRPr="00655EFD" w:rsidRDefault="00655EFD" w:rsidP="00655EFD"/>
    <w:p w:rsidR="0046083F" w:rsidRDefault="00E7704B"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Proje Yöneticisi:</w:t>
      </w:r>
      <w:r w:rsidR="00475FE5" w:rsidRPr="00DC2AF4">
        <w:rPr>
          <w:rFonts w:ascii="Calibri" w:eastAsia="Times New Roman" w:hAnsi="Calibri" w:cs="Times New Roman"/>
          <w:b/>
          <w:i/>
          <w:color w:val="000000"/>
          <w:sz w:val="24"/>
          <w:szCs w:val="24"/>
          <w:lang w:eastAsia="tr-TR"/>
        </w:rPr>
        <w:t xml:space="preserve"> </w:t>
      </w:r>
      <w:r w:rsidR="009D2118" w:rsidRPr="009D2118">
        <w:rPr>
          <w:rFonts w:ascii="Calibri" w:eastAsia="Times New Roman" w:hAnsi="Calibri" w:cs="Times New Roman"/>
          <w:i/>
          <w:color w:val="000000"/>
          <w:sz w:val="24"/>
          <w:szCs w:val="24"/>
          <w:lang w:eastAsia="tr-TR"/>
        </w:rPr>
        <w:t>Projenin planlan</w:t>
      </w:r>
      <w:r w:rsidR="009D2118">
        <w:rPr>
          <w:rFonts w:ascii="Calibri" w:eastAsia="Times New Roman" w:hAnsi="Calibri" w:cs="Times New Roman"/>
          <w:i/>
          <w:color w:val="000000"/>
          <w:sz w:val="24"/>
          <w:szCs w:val="24"/>
          <w:lang w:eastAsia="tr-TR"/>
        </w:rPr>
        <w:t xml:space="preserve">an bütçede, planlanan sürede ve </w:t>
      </w:r>
      <w:r w:rsidR="00655EFD">
        <w:rPr>
          <w:rFonts w:ascii="Calibri" w:eastAsia="Times New Roman" w:hAnsi="Calibri" w:cs="Times New Roman"/>
          <w:i/>
          <w:color w:val="000000"/>
          <w:sz w:val="24"/>
          <w:szCs w:val="24"/>
          <w:lang w:eastAsia="tr-TR"/>
        </w:rPr>
        <w:t>kapsamda</w:t>
      </w:r>
      <w:r w:rsidR="009D2118" w:rsidRPr="009D2118">
        <w:rPr>
          <w:rFonts w:ascii="Calibri" w:eastAsia="Times New Roman" w:hAnsi="Calibri" w:cs="Times New Roman"/>
          <w:i/>
          <w:color w:val="000000"/>
          <w:sz w:val="24"/>
          <w:szCs w:val="24"/>
          <w:lang w:eastAsia="tr-TR"/>
        </w:rPr>
        <w:t> tamamlanmasından sorumlu kişidir.</w:t>
      </w:r>
      <w:r w:rsidR="00655EFD">
        <w:rPr>
          <w:rFonts w:ascii="Calibri" w:eastAsia="Times New Roman" w:hAnsi="Calibri" w:cs="Times New Roman"/>
          <w:i/>
          <w:color w:val="000000"/>
          <w:sz w:val="24"/>
          <w:szCs w:val="24"/>
          <w:lang w:eastAsia="tr-TR"/>
        </w:rPr>
        <w:t xml:space="preserve"> Projede görev alan kişileri, </w:t>
      </w:r>
      <w:r w:rsidR="00655EFD" w:rsidRPr="00655EFD">
        <w:rPr>
          <w:rFonts w:ascii="Calibri" w:eastAsia="Times New Roman" w:hAnsi="Calibri" w:cs="Times New Roman"/>
          <w:i/>
          <w:color w:val="000000"/>
          <w:sz w:val="24"/>
          <w:szCs w:val="24"/>
          <w:lang w:eastAsia="tr-TR"/>
        </w:rPr>
        <w:t>üzerlerindeki aktiviteleri zamanında bitirmesi ve iyi bir iş ortaya çıkartabilmeleri için yönlendirir, yönetir.</w:t>
      </w:r>
      <w:r w:rsidR="00655EFD">
        <w:rPr>
          <w:rFonts w:ascii="Calibri" w:eastAsia="Times New Roman" w:hAnsi="Calibri" w:cs="Times New Roman"/>
          <w:i/>
          <w:color w:val="000000"/>
          <w:sz w:val="24"/>
          <w:szCs w:val="24"/>
          <w:lang w:eastAsia="tr-TR"/>
        </w:rPr>
        <w:t xml:space="preserve"> </w:t>
      </w:r>
      <w:r w:rsidR="00655EFD" w:rsidRPr="00655EFD">
        <w:rPr>
          <w:rFonts w:ascii="Calibri" w:eastAsia="Times New Roman" w:hAnsi="Calibri" w:cs="Times New Roman"/>
          <w:i/>
          <w:color w:val="000000"/>
          <w:sz w:val="24"/>
          <w:szCs w:val="24"/>
          <w:lang w:eastAsia="tr-TR"/>
        </w:rPr>
        <w:t>Bir yönetici bir işi planlar, iş yapılırken izler ve kontrol eder, gerekiyorsa aksiyon alır.</w:t>
      </w:r>
      <w:r w:rsidR="00426A61">
        <w:rPr>
          <w:rFonts w:ascii="Calibri" w:eastAsia="Times New Roman" w:hAnsi="Calibri" w:cs="Times New Roman"/>
          <w:i/>
          <w:color w:val="000000"/>
          <w:sz w:val="24"/>
          <w:szCs w:val="24"/>
          <w:lang w:eastAsia="tr-TR"/>
        </w:rPr>
        <w:t xml:space="preserve"> </w:t>
      </w:r>
      <w:r w:rsidR="00184413" w:rsidRPr="00184413">
        <w:rPr>
          <w:rFonts w:ascii="Calibri" w:eastAsia="Times New Roman" w:hAnsi="Calibri" w:cs="Times New Roman"/>
          <w:i/>
          <w:color w:val="000000"/>
          <w:sz w:val="24"/>
          <w:szCs w:val="24"/>
          <w:lang w:eastAsia="tr-TR"/>
        </w:rPr>
        <w:t>Örnek olarak bir futbol takımında teknik direktör bir maça hazırlanırken planını yapar, taktiklerini futbolcularla paylaşır, bu ön hazırlıktan sonra maça çıkılır ve sahaya futbolcular girip oynar. Teknik direktör maç sırasında futbolcularını yönlendirir, yönetir, kendisi sahaya girip oynamaz. Bir sorun görürse oynayan futbolcuyu değiştirir.</w:t>
      </w:r>
    </w:p>
    <w:p w:rsidR="00655EFD" w:rsidRPr="009D2118" w:rsidRDefault="00655EFD" w:rsidP="00655EFD">
      <w:pPr>
        <w:ind w:left="708" w:firstLine="348"/>
        <w:rPr>
          <w:rFonts w:ascii="Calibri" w:eastAsia="Times New Roman" w:hAnsi="Calibri" w:cs="Times New Roman"/>
          <w:i/>
          <w:color w:val="000000"/>
          <w:sz w:val="24"/>
          <w:szCs w:val="24"/>
          <w:lang w:eastAsia="tr-TR"/>
        </w:rPr>
      </w:pPr>
    </w:p>
    <w:p w:rsidR="0098066F" w:rsidRDefault="0046083F"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 xml:space="preserve">Tasarımcı: </w:t>
      </w:r>
      <w:r w:rsidR="0087586D" w:rsidRPr="00DC2AF4">
        <w:rPr>
          <w:rFonts w:ascii="Calibri" w:eastAsia="Times New Roman" w:hAnsi="Calibri" w:cs="Times New Roman"/>
          <w:i/>
          <w:color w:val="000000"/>
          <w:sz w:val="24"/>
          <w:szCs w:val="24"/>
          <w:lang w:eastAsia="tr-TR"/>
        </w:rPr>
        <w:t>S</w:t>
      </w:r>
      <w:r w:rsidRPr="00DC2AF4">
        <w:rPr>
          <w:rFonts w:ascii="Calibri" w:eastAsia="Times New Roman" w:hAnsi="Calibri" w:cs="Times New Roman"/>
          <w:i/>
          <w:color w:val="000000"/>
          <w:sz w:val="24"/>
          <w:szCs w:val="24"/>
          <w:lang w:eastAsia="tr-TR"/>
        </w:rPr>
        <w:t>istemin tasarlanmasından sorumlu kişidir. Tasarımı, sistem anali</w:t>
      </w:r>
      <w:r w:rsidR="0090032F">
        <w:rPr>
          <w:rFonts w:ascii="Calibri" w:eastAsia="Times New Roman" w:hAnsi="Calibri" w:cs="Times New Roman"/>
          <w:i/>
          <w:color w:val="000000"/>
          <w:sz w:val="24"/>
          <w:szCs w:val="24"/>
          <w:lang w:eastAsia="tr-TR"/>
        </w:rPr>
        <w:t>st</w:t>
      </w:r>
      <w:r w:rsidRPr="00DC2AF4">
        <w:rPr>
          <w:rFonts w:ascii="Calibri" w:eastAsia="Times New Roman" w:hAnsi="Calibri" w:cs="Times New Roman"/>
          <w:i/>
          <w:color w:val="000000"/>
          <w:sz w:val="24"/>
          <w:szCs w:val="24"/>
          <w:lang w:eastAsia="tr-TR"/>
        </w:rPr>
        <w:t xml:space="preserve">i ve tasarımcı gerçekleştirir. Sistem analistinin tasarlamış olduğu mantıksal </w:t>
      </w:r>
      <w:r w:rsidR="0087586D" w:rsidRPr="00DC2AF4">
        <w:rPr>
          <w:rFonts w:ascii="Calibri" w:eastAsia="Times New Roman" w:hAnsi="Calibri" w:cs="Times New Roman"/>
          <w:i/>
          <w:color w:val="000000"/>
          <w:sz w:val="24"/>
          <w:szCs w:val="24"/>
          <w:lang w:eastAsia="tr-TR"/>
        </w:rPr>
        <w:t>tasarımlarından</w:t>
      </w:r>
      <w:r w:rsidRPr="00DC2AF4">
        <w:rPr>
          <w:rFonts w:ascii="Calibri" w:eastAsia="Times New Roman" w:hAnsi="Calibri" w:cs="Times New Roman"/>
          <w:i/>
          <w:color w:val="000000"/>
          <w:sz w:val="24"/>
          <w:szCs w:val="24"/>
          <w:lang w:eastAsia="tr-TR"/>
        </w:rPr>
        <w:t xml:space="preserve"> yola çıkarak tasarımcı, yazılım </w:t>
      </w:r>
      <w:r w:rsidR="0087586D" w:rsidRPr="00DC2AF4">
        <w:rPr>
          <w:rFonts w:ascii="Calibri" w:eastAsia="Times New Roman" w:hAnsi="Calibri" w:cs="Times New Roman"/>
          <w:i/>
          <w:color w:val="000000"/>
          <w:sz w:val="24"/>
          <w:szCs w:val="24"/>
          <w:lang w:eastAsia="tr-TR"/>
        </w:rPr>
        <w:t>başlangıcından</w:t>
      </w:r>
      <w:r w:rsidRPr="00DC2AF4">
        <w:rPr>
          <w:rFonts w:ascii="Calibri" w:eastAsia="Times New Roman" w:hAnsi="Calibri" w:cs="Times New Roman"/>
          <w:i/>
          <w:color w:val="000000"/>
          <w:sz w:val="24"/>
          <w:szCs w:val="24"/>
          <w:lang w:eastAsia="tr-TR"/>
        </w:rPr>
        <w:t xml:space="preserve"> sonuna kadar yazılımın temel esaslarını oluşturur. Tasarımcı ve sistem analisti yazılım tasarımı birlikte </w:t>
      </w:r>
      <w:r w:rsidRPr="00DC2AF4">
        <w:rPr>
          <w:rFonts w:ascii="Calibri" w:eastAsia="Times New Roman" w:hAnsi="Calibri" w:cs="Times New Roman"/>
          <w:i/>
          <w:color w:val="000000"/>
          <w:sz w:val="24"/>
          <w:szCs w:val="24"/>
          <w:lang w:eastAsia="tr-TR"/>
        </w:rPr>
        <w:lastRenderedPageBreak/>
        <w:t>çalışarak yaparlar. Tasarımcı en iyi yazılımını sistem analistinin rehberliğinde gerçekleştirir.</w:t>
      </w:r>
      <w:r w:rsidR="0098066F" w:rsidRPr="00DC2AF4">
        <w:rPr>
          <w:rFonts w:ascii="Calibri" w:eastAsia="Times New Roman" w:hAnsi="Calibri" w:cs="Times New Roman"/>
          <w:i/>
          <w:color w:val="000000"/>
          <w:sz w:val="24"/>
          <w:szCs w:val="24"/>
          <w:lang w:eastAsia="tr-TR"/>
        </w:rPr>
        <w:t xml:space="preserve"> </w:t>
      </w:r>
    </w:p>
    <w:p w:rsidR="00655EFD" w:rsidRPr="00DC2AF4" w:rsidRDefault="00655EFD" w:rsidP="00655EFD">
      <w:pPr>
        <w:ind w:left="708" w:firstLine="348"/>
        <w:rPr>
          <w:rFonts w:ascii="Calibri" w:eastAsia="Times New Roman" w:hAnsi="Calibri" w:cs="Times New Roman"/>
          <w:i/>
          <w:color w:val="000000"/>
          <w:sz w:val="24"/>
          <w:szCs w:val="24"/>
          <w:lang w:eastAsia="tr-TR"/>
        </w:rPr>
      </w:pPr>
    </w:p>
    <w:p w:rsidR="0087586D" w:rsidRDefault="0098066F"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Sistem Analisti:</w:t>
      </w:r>
      <w:r w:rsidRPr="00DC2AF4">
        <w:rPr>
          <w:rFonts w:ascii="Calibri" w:eastAsia="Times New Roman" w:hAnsi="Calibri" w:cs="Times New Roman"/>
          <w:i/>
          <w:color w:val="000000"/>
          <w:sz w:val="24"/>
          <w:szCs w:val="24"/>
          <w:lang w:eastAsia="tr-TR"/>
        </w:rPr>
        <w:t xml:space="preserve"> Yazılım </w:t>
      </w:r>
      <w:r w:rsidR="00342149">
        <w:rPr>
          <w:rFonts w:ascii="Calibri" w:eastAsia="Times New Roman" w:hAnsi="Calibri" w:cs="Times New Roman"/>
          <w:i/>
          <w:color w:val="000000"/>
          <w:sz w:val="24"/>
          <w:szCs w:val="24"/>
          <w:lang w:eastAsia="tr-TR"/>
        </w:rPr>
        <w:t>üretim</w:t>
      </w:r>
      <w:r w:rsidRPr="00DC2AF4">
        <w:rPr>
          <w:rFonts w:ascii="Calibri" w:eastAsia="Times New Roman" w:hAnsi="Calibri" w:cs="Times New Roman"/>
          <w:i/>
          <w:color w:val="000000"/>
          <w:sz w:val="24"/>
          <w:szCs w:val="24"/>
          <w:lang w:eastAsia="tr-TR"/>
        </w:rPr>
        <w:t xml:space="preserve"> sürecinin ilk evresi olan </w:t>
      </w:r>
      <w:r w:rsidR="0090032F">
        <w:rPr>
          <w:rFonts w:ascii="Calibri" w:eastAsia="Times New Roman" w:hAnsi="Calibri" w:cs="Times New Roman"/>
          <w:i/>
          <w:color w:val="000000"/>
          <w:sz w:val="24"/>
          <w:szCs w:val="24"/>
          <w:lang w:eastAsia="tr-TR"/>
        </w:rPr>
        <w:t>analiz</w:t>
      </w:r>
      <w:r w:rsidRPr="00DC2AF4">
        <w:rPr>
          <w:rFonts w:ascii="Calibri" w:eastAsia="Times New Roman" w:hAnsi="Calibri" w:cs="Times New Roman"/>
          <w:i/>
          <w:color w:val="000000"/>
          <w:sz w:val="24"/>
          <w:szCs w:val="24"/>
          <w:lang w:eastAsia="tr-TR"/>
        </w:rPr>
        <w:t xml:space="preserve"> </w:t>
      </w:r>
      <w:r w:rsidR="0087586D" w:rsidRPr="00DC2AF4">
        <w:rPr>
          <w:rFonts w:ascii="Calibri" w:eastAsia="Times New Roman" w:hAnsi="Calibri" w:cs="Times New Roman"/>
          <w:i/>
          <w:color w:val="000000"/>
          <w:sz w:val="24"/>
          <w:szCs w:val="24"/>
          <w:lang w:eastAsia="tr-TR"/>
        </w:rPr>
        <w:t>aşamasında</w:t>
      </w:r>
      <w:r w:rsidRPr="00DC2AF4">
        <w:rPr>
          <w:rFonts w:ascii="Calibri" w:eastAsia="Times New Roman" w:hAnsi="Calibri" w:cs="Times New Roman"/>
          <w:i/>
          <w:color w:val="000000"/>
          <w:sz w:val="24"/>
          <w:szCs w:val="24"/>
          <w:lang w:eastAsia="tr-TR"/>
        </w:rPr>
        <w:t xml:space="preserve"> görev alır. Bu aşamada, sistemin ne yapacağı tanımlanır ve gereksinimleri kararlaştırılır. Yazılım geliştirme sürecinin diğer evrelerinde, belirlenen gereksinimleri karşılamak amacıyla gerekli çalışma sürdürülür. Sistem analisti, sistemi meydana getiren öğelerin ve değişkenlerin sistem üzerindeki etkilerini inceler ve raporlar. Bu amaçla; sistemin üzerinde düzenlemeler yapar, sistemin daha etkin hale getirilmesi için çalışır. Sistemin verimini arttırarak, projenin başarılı bir sonuç elde etmesini hedefler. </w:t>
      </w:r>
    </w:p>
    <w:p w:rsidR="00655EFD" w:rsidRPr="00DC2AF4" w:rsidRDefault="00655EFD" w:rsidP="00655EFD">
      <w:pPr>
        <w:ind w:left="708" w:firstLine="348"/>
        <w:rPr>
          <w:rFonts w:ascii="Calibri" w:eastAsia="Times New Roman" w:hAnsi="Calibri" w:cs="Times New Roman"/>
          <w:b/>
          <w:i/>
          <w:color w:val="000000"/>
          <w:sz w:val="24"/>
          <w:szCs w:val="24"/>
          <w:lang w:eastAsia="tr-TR"/>
        </w:rPr>
      </w:pPr>
    </w:p>
    <w:p w:rsidR="0087586D" w:rsidRDefault="0087586D" w:rsidP="00655EFD">
      <w:pPr>
        <w:ind w:left="708" w:firstLine="348"/>
        <w:rPr>
          <w:rFonts w:ascii="Calibri" w:hAnsi="Calibri" w:cs="Calibri"/>
          <w:i/>
          <w:color w:val="141823"/>
          <w:sz w:val="24"/>
          <w:szCs w:val="24"/>
          <w:shd w:val="clear" w:color="auto" w:fill="FFFFFF"/>
        </w:rPr>
      </w:pPr>
      <w:r w:rsidRPr="00DC2AF4">
        <w:rPr>
          <w:rFonts w:ascii="Calibri" w:eastAsia="Times New Roman" w:hAnsi="Calibri" w:cs="Times New Roman"/>
          <w:b/>
          <w:i/>
          <w:color w:val="000000"/>
          <w:sz w:val="24"/>
          <w:szCs w:val="24"/>
          <w:lang w:eastAsia="tr-TR"/>
        </w:rPr>
        <w:t>Yazılım Test Uzmanı:</w:t>
      </w:r>
      <w:r w:rsidRPr="00DC2AF4">
        <w:rPr>
          <w:rFonts w:ascii="Calibri" w:eastAsia="Times New Roman" w:hAnsi="Calibri" w:cs="Times New Roman"/>
          <w:i/>
          <w:color w:val="000000"/>
          <w:sz w:val="24"/>
          <w:szCs w:val="24"/>
          <w:lang w:eastAsia="tr-TR"/>
        </w:rPr>
        <w:t xml:space="preserve"> </w:t>
      </w:r>
      <w:r w:rsidRPr="00DC2AF4">
        <w:rPr>
          <w:rFonts w:ascii="Calibri" w:hAnsi="Calibri" w:cs="Calibri"/>
          <w:i/>
          <w:color w:val="141823"/>
          <w:sz w:val="24"/>
          <w:szCs w:val="24"/>
          <w:shd w:val="clear" w:color="auto" w:fill="FFFFFF"/>
        </w:rPr>
        <w:t>Yazılım test uzmanı bir yazılım projesinin en başından itibaren bulunarak projenin iş gereksinimlerine uygun olarak yazılıp yazılmadığını test eder. Akışa uygun olmayan hataları tespit ederek ilgili kişiye bildirir. Tabi çok değişik görevleri vardır. Bizzat kodun içerisine girerek (</w:t>
      </w:r>
      <w:proofErr w:type="spellStart"/>
      <w:r w:rsidRPr="00DC2AF4">
        <w:rPr>
          <w:rFonts w:ascii="Calibri" w:hAnsi="Calibri" w:cs="Calibri"/>
          <w:i/>
          <w:color w:val="141823"/>
          <w:sz w:val="24"/>
          <w:szCs w:val="24"/>
          <w:shd w:val="clear" w:color="auto" w:fill="FFFFFF"/>
        </w:rPr>
        <w:t>white</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box</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testing</w:t>
      </w:r>
      <w:proofErr w:type="spellEnd"/>
      <w:r w:rsidRPr="00DC2AF4">
        <w:rPr>
          <w:rFonts w:ascii="Calibri" w:hAnsi="Calibri" w:cs="Calibri"/>
          <w:i/>
          <w:color w:val="141823"/>
          <w:sz w:val="24"/>
          <w:szCs w:val="24"/>
          <w:shd w:val="clear" w:color="auto" w:fill="FFFFFF"/>
        </w:rPr>
        <w:t>) test yapabileceği gibi, sadece sistemin neler döndüğünü görerek (</w:t>
      </w:r>
      <w:proofErr w:type="spellStart"/>
      <w:r w:rsidRPr="00DC2AF4">
        <w:rPr>
          <w:rFonts w:ascii="Calibri" w:hAnsi="Calibri" w:cs="Calibri"/>
          <w:i/>
          <w:color w:val="141823"/>
          <w:sz w:val="24"/>
          <w:szCs w:val="24"/>
          <w:shd w:val="clear" w:color="auto" w:fill="FFFFFF"/>
        </w:rPr>
        <w:t>black</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box</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testing</w:t>
      </w:r>
      <w:proofErr w:type="spellEnd"/>
      <w:r w:rsidRPr="00DC2AF4">
        <w:rPr>
          <w:rFonts w:ascii="Calibri" w:hAnsi="Calibri" w:cs="Calibri"/>
          <w:i/>
          <w:color w:val="141823"/>
          <w:sz w:val="24"/>
          <w:szCs w:val="24"/>
          <w:shd w:val="clear" w:color="auto" w:fill="FFFFFF"/>
        </w:rPr>
        <w:t xml:space="preserve">) test de yapabilir. Bu sebeple gerektiği durumlarda yazılımcı kadar yazılım biliyor olacak, analizci kadar analiz konularına </w:t>
      </w:r>
      <w:proofErr w:type="gramStart"/>
      <w:r w:rsidRPr="00DC2AF4">
        <w:rPr>
          <w:rFonts w:ascii="Calibri" w:hAnsi="Calibri" w:cs="Calibri"/>
          <w:i/>
          <w:color w:val="141823"/>
          <w:sz w:val="24"/>
          <w:szCs w:val="24"/>
          <w:shd w:val="clear" w:color="auto" w:fill="FFFFFF"/>
        </w:rPr>
        <w:t>hakim</w:t>
      </w:r>
      <w:proofErr w:type="gramEnd"/>
      <w:r w:rsidRPr="00DC2AF4">
        <w:rPr>
          <w:rFonts w:ascii="Calibri" w:hAnsi="Calibri" w:cs="Calibri"/>
          <w:i/>
          <w:color w:val="141823"/>
          <w:sz w:val="24"/>
          <w:szCs w:val="24"/>
          <w:shd w:val="clear" w:color="auto" w:fill="FFFFFF"/>
        </w:rPr>
        <w:t xml:space="preserve"> olabilecek şekilde donanımlı olmalıdır. Bunlar temel işleri. Bunun yanında performans testi, uygunluk testi gibi birçok test şekli de mevcuttur.</w:t>
      </w:r>
    </w:p>
    <w:p w:rsidR="00655EFD" w:rsidRPr="00DC2AF4" w:rsidRDefault="00655EFD" w:rsidP="00655EFD">
      <w:pPr>
        <w:ind w:left="708" w:firstLine="348"/>
        <w:rPr>
          <w:rFonts w:ascii="Calibri" w:eastAsia="Times New Roman" w:hAnsi="Calibri" w:cs="Times New Roman"/>
          <w:b/>
          <w:i/>
          <w:color w:val="000000"/>
          <w:sz w:val="24"/>
          <w:szCs w:val="24"/>
          <w:lang w:eastAsia="tr-TR"/>
        </w:rPr>
      </w:pPr>
    </w:p>
    <w:p w:rsidR="0087586D" w:rsidRPr="00DC2AF4" w:rsidRDefault="0087586D" w:rsidP="00655EFD">
      <w:pPr>
        <w:ind w:left="708" w:firstLine="348"/>
        <w:rPr>
          <w:b/>
          <w:i/>
          <w:sz w:val="24"/>
          <w:szCs w:val="24"/>
        </w:rPr>
      </w:pPr>
      <w:r w:rsidRPr="00DC2AF4">
        <w:rPr>
          <w:rFonts w:ascii="Calibri" w:eastAsia="Times New Roman" w:hAnsi="Calibri" w:cs="Times New Roman"/>
          <w:b/>
          <w:i/>
          <w:color w:val="000000"/>
          <w:sz w:val="24"/>
          <w:szCs w:val="24"/>
          <w:lang w:eastAsia="tr-TR"/>
        </w:rPr>
        <w:t>Yazılım Geliştirme Uzmanı:</w:t>
      </w:r>
      <w:r w:rsidRPr="00DC2AF4">
        <w:rPr>
          <w:rFonts w:ascii="Calibri" w:eastAsia="Times New Roman" w:hAnsi="Calibri" w:cs="Times New Roman"/>
          <w:i/>
          <w:color w:val="000000"/>
          <w:sz w:val="24"/>
          <w:szCs w:val="24"/>
          <w:lang w:eastAsia="tr-TR"/>
        </w:rPr>
        <w:t xml:space="preserve"> Yazılım Geliştirme Uzmanı </w:t>
      </w:r>
      <w:proofErr w:type="spellStart"/>
      <w:r w:rsidRPr="00DC2AF4">
        <w:rPr>
          <w:rFonts w:ascii="Calibri" w:eastAsia="Times New Roman" w:hAnsi="Calibri" w:cs="Times New Roman"/>
          <w:i/>
          <w:color w:val="000000"/>
          <w:sz w:val="24"/>
          <w:szCs w:val="24"/>
          <w:lang w:eastAsia="tr-TR"/>
        </w:rPr>
        <w:t>implementation</w:t>
      </w:r>
      <w:proofErr w:type="spellEnd"/>
      <w:r w:rsidRPr="00DC2AF4">
        <w:rPr>
          <w:rFonts w:ascii="Calibri" w:eastAsia="Times New Roman" w:hAnsi="Calibri" w:cs="Times New Roman"/>
          <w:i/>
          <w:color w:val="000000"/>
          <w:sz w:val="24"/>
          <w:szCs w:val="24"/>
          <w:lang w:eastAsia="tr-TR"/>
        </w:rPr>
        <w:t xml:space="preserve"> süreciyle birlikte projeye </w:t>
      </w:r>
      <w:proofErr w:type="gramStart"/>
      <w:r w:rsidRPr="00DC2AF4">
        <w:rPr>
          <w:rFonts w:ascii="Calibri" w:eastAsia="Times New Roman" w:hAnsi="Calibri" w:cs="Times New Roman"/>
          <w:i/>
          <w:color w:val="000000"/>
          <w:sz w:val="24"/>
          <w:szCs w:val="24"/>
          <w:lang w:eastAsia="tr-TR"/>
        </w:rPr>
        <w:t>dahil</w:t>
      </w:r>
      <w:proofErr w:type="gramEnd"/>
      <w:r w:rsidRPr="00DC2AF4">
        <w:rPr>
          <w:rFonts w:ascii="Calibri" w:eastAsia="Times New Roman" w:hAnsi="Calibri" w:cs="Times New Roman"/>
          <w:i/>
          <w:color w:val="000000"/>
          <w:sz w:val="24"/>
          <w:szCs w:val="24"/>
          <w:lang w:eastAsia="tr-TR"/>
        </w:rPr>
        <w:t xml:space="preserve"> olur. Programlama dillerini ve teknolojilerini kullanarak ürün geliştiren kişidir. Yeni yazılımların geliştirilmesini, yeni mühendislik prensiplerinin de ortaya çıkartılmasını sağlar. Üretim kalite</w:t>
      </w:r>
      <w:r w:rsidR="00E03DF0">
        <w:rPr>
          <w:rFonts w:ascii="Calibri" w:eastAsia="Times New Roman" w:hAnsi="Calibri" w:cs="Times New Roman"/>
          <w:i/>
          <w:color w:val="000000"/>
          <w:sz w:val="24"/>
          <w:szCs w:val="24"/>
          <w:lang w:eastAsia="tr-TR"/>
        </w:rPr>
        <w:t>si artar</w:t>
      </w:r>
      <w:r w:rsidRPr="00DC2AF4">
        <w:rPr>
          <w:rFonts w:ascii="Calibri" w:eastAsia="Times New Roman" w:hAnsi="Calibri" w:cs="Times New Roman"/>
          <w:i/>
          <w:color w:val="000000"/>
          <w:sz w:val="24"/>
          <w:szCs w:val="24"/>
          <w:lang w:eastAsia="tr-TR"/>
        </w:rPr>
        <w:t xml:space="preserve">, hızlanır ve işletmelerin daha kârlı bir duruma geçmesi sağlanır. Yazılım geliştirme işiyle uğraşılan yazılım uzmanlığında mühendislik kuralları çerçevesinde yeni yazılım sistemleri geliştirilmektedir. İşin ve firmanın büyüklüğüne göre bazen tüm yazılımı geliştirir, bazen sadece kendisine verilmiş bölümü hazırlar. Programın bütününe </w:t>
      </w:r>
      <w:proofErr w:type="gramStart"/>
      <w:r w:rsidRPr="00DC2AF4">
        <w:rPr>
          <w:rFonts w:ascii="Calibri" w:eastAsia="Times New Roman" w:hAnsi="Calibri" w:cs="Times New Roman"/>
          <w:i/>
          <w:color w:val="000000"/>
          <w:sz w:val="24"/>
          <w:szCs w:val="24"/>
          <w:lang w:eastAsia="tr-TR"/>
        </w:rPr>
        <w:t>hakim</w:t>
      </w:r>
      <w:proofErr w:type="gramEnd"/>
      <w:r w:rsidRPr="00DC2AF4">
        <w:rPr>
          <w:rFonts w:ascii="Calibri" w:eastAsia="Times New Roman" w:hAnsi="Calibri" w:cs="Times New Roman"/>
          <w:i/>
          <w:color w:val="000000"/>
          <w:sz w:val="24"/>
          <w:szCs w:val="24"/>
          <w:lang w:eastAsia="tr-TR"/>
        </w:rPr>
        <w:t xml:space="preserve"> olmadığı durumlarda, sistem analistinden ya da proje yöneticisinden destek alır.</w:t>
      </w:r>
    </w:p>
    <w:p w:rsidR="00E7704B" w:rsidRDefault="00E7704B" w:rsidP="0087586D">
      <w:pPr>
        <w:ind w:left="360"/>
        <w:rPr>
          <w:ins w:id="1" w:author="Kar Baykuşu" w:date="2015-03-01T23:01:00Z"/>
          <w:b/>
          <w:sz w:val="24"/>
          <w:szCs w:val="24"/>
        </w:rPr>
      </w:pPr>
    </w:p>
    <w:p w:rsidR="00395C19" w:rsidRDefault="00395C19" w:rsidP="0087586D">
      <w:pPr>
        <w:ind w:left="360"/>
        <w:rPr>
          <w:ins w:id="2" w:author="Kar Baykuşu" w:date="2015-03-01T23:02:00Z"/>
          <w:b/>
          <w:sz w:val="24"/>
          <w:szCs w:val="24"/>
        </w:rPr>
      </w:pPr>
    </w:p>
    <w:p w:rsidR="00395C19" w:rsidRDefault="00395C19" w:rsidP="0087586D">
      <w:pPr>
        <w:ind w:left="360"/>
        <w:rPr>
          <w:ins w:id="3" w:author="Kar Baykuşu" w:date="2015-03-01T23:01:00Z"/>
          <w:b/>
          <w:sz w:val="24"/>
          <w:szCs w:val="24"/>
        </w:rPr>
      </w:pPr>
    </w:p>
    <w:p w:rsidR="00395C19" w:rsidRDefault="00395C19" w:rsidP="0087586D">
      <w:pPr>
        <w:ind w:left="360"/>
        <w:rPr>
          <w:ins w:id="4" w:author="Kar Baykuşu" w:date="2015-03-01T23:01:00Z"/>
          <w:b/>
          <w:sz w:val="24"/>
          <w:szCs w:val="24"/>
        </w:rPr>
      </w:pPr>
    </w:p>
    <w:p w:rsidR="00395C19" w:rsidRDefault="00395C19" w:rsidP="0087586D">
      <w:pPr>
        <w:ind w:left="360"/>
        <w:rPr>
          <w:b/>
          <w:sz w:val="24"/>
          <w:szCs w:val="24"/>
        </w:rPr>
      </w:pPr>
    </w:p>
    <w:p w:rsidR="009F377D" w:rsidRDefault="009F377D" w:rsidP="0087586D">
      <w:pPr>
        <w:ind w:left="360"/>
        <w:rPr>
          <w:ins w:id="5" w:author="Kar Baykuşu" w:date="2015-03-01T23:01:00Z"/>
          <w:b/>
          <w:sz w:val="24"/>
          <w:szCs w:val="24"/>
        </w:rPr>
      </w:pPr>
    </w:p>
    <w:p w:rsidR="00395C19" w:rsidRDefault="00395C19">
      <w:pPr>
        <w:pStyle w:val="Balk1"/>
        <w:numPr>
          <w:ilvl w:val="0"/>
          <w:numId w:val="1"/>
        </w:numPr>
        <w:spacing w:after="240"/>
        <w:rPr>
          <w:ins w:id="6" w:author="Kar Baykuşu" w:date="2015-03-01T22:59:00Z"/>
        </w:rPr>
        <w:pPrChange w:id="7" w:author="Kar Baykuşu" w:date="2015-03-01T23:01:00Z">
          <w:pPr/>
        </w:pPrChange>
      </w:pPr>
      <w:ins w:id="8" w:author="Kar Baykuşu" w:date="2015-03-01T22:59:00Z">
        <w:r>
          <w:lastRenderedPageBreak/>
          <w:t>Vizyon</w:t>
        </w:r>
      </w:ins>
    </w:p>
    <w:p w:rsidR="009F377D" w:rsidRPr="009F377D" w:rsidRDefault="00395C19" w:rsidP="009F377D">
      <w:pPr>
        <w:pStyle w:val="Balk2"/>
        <w:spacing w:after="240"/>
        <w:ind w:left="720"/>
      </w:pPr>
      <w:ins w:id="9" w:author="Kar Baykuşu" w:date="2015-03-01T23:01:00Z">
        <w:r>
          <w:t xml:space="preserve">3.1. </w:t>
        </w:r>
      </w:ins>
      <w:bookmarkStart w:id="10" w:name="_Toc436203379"/>
      <w:bookmarkStart w:id="11" w:name="_Toc452813579"/>
      <w:bookmarkStart w:id="12" w:name="_Toc512930907"/>
      <w:bookmarkStart w:id="13" w:name="_Toc20715756"/>
      <w:ins w:id="14" w:author="Kar Baykuşu" w:date="2015-03-01T22:59:00Z">
        <w:r>
          <w:t xml:space="preserve">Problem </w:t>
        </w:r>
        <w:bookmarkEnd w:id="10"/>
        <w:bookmarkEnd w:id="11"/>
        <w:bookmarkEnd w:id="12"/>
        <w:bookmarkEnd w:id="13"/>
        <w:r>
          <w:t>Tanımı</w:t>
        </w:r>
      </w:ins>
    </w:p>
    <w:p w:rsidR="009F377D" w:rsidRDefault="009F377D" w:rsidP="009F377D">
      <w:pPr>
        <w:ind w:left="708" w:firstLine="708"/>
      </w:pPr>
      <w:r>
        <w:t xml:space="preserve">Öğrenci İşleri Bilgi Sistemi; </w:t>
      </w:r>
    </w:p>
    <w:p w:rsidR="009F377D" w:rsidRDefault="009F377D" w:rsidP="009F377D">
      <w:pPr>
        <w:ind w:left="1416" w:firstLine="708"/>
      </w:pPr>
      <w:r>
        <w:t xml:space="preserve">• Üniversite öğrencilerinin ders seçimi yapabildikleri, kişisel bilgilerinin yanı sıra karne ve transkriptlerini görüntüleyebildikleri, </w:t>
      </w:r>
    </w:p>
    <w:p w:rsidR="009F377D" w:rsidRDefault="009F377D" w:rsidP="009F377D">
      <w:pPr>
        <w:ind w:left="1416" w:firstLine="708"/>
      </w:pPr>
      <w:r>
        <w:t>• Akademisyenlerin kişisel bilgilerini görüntüleyebildikleri, danışmanların,</w:t>
      </w:r>
      <w:r w:rsidRPr="009F377D">
        <w:t xml:space="preserve"> </w:t>
      </w:r>
      <w:r>
        <w:t>danışmanı oldukları</w:t>
      </w:r>
      <w:r w:rsidRPr="009F377D">
        <w:t xml:space="preserve"> </w:t>
      </w:r>
      <w:r>
        <w:t xml:space="preserve">öğrenciler ile ilgili bilgilere erişebildikleri ve bu öğrencilerinin ders kaydı yenileme işlemlerini onaylayabildikleri, </w:t>
      </w:r>
    </w:p>
    <w:p w:rsidR="009F377D" w:rsidRDefault="009F377D" w:rsidP="009F377D">
      <w:pPr>
        <w:ind w:left="1416" w:firstLine="708"/>
      </w:pPr>
      <w:r>
        <w:t>• Öğrenci İşleri Birimi’nin, tüm öğrencilere ve akademisyenlere yönelik işlemleri yürütebildiği ve sistemde yönetmelikte belirtilen ve senato kararıyla değiştirilebilecek kısıtları tanımlayabildiği bir sistemdir.</w:t>
      </w:r>
    </w:p>
    <w:p w:rsidR="009F377D" w:rsidRPr="009F377D" w:rsidRDefault="009F377D" w:rsidP="009F377D">
      <w:pPr>
        <w:ind w:left="1416" w:firstLine="708"/>
        <w:rPr>
          <w:ins w:id="15" w:author="Kar Baykuşu" w:date="2015-03-01T22:59:00Z"/>
        </w:rPr>
      </w:pPr>
    </w:p>
    <w:p w:rsidR="00395C19" w:rsidRDefault="009F377D" w:rsidP="00F25397">
      <w:pPr>
        <w:pStyle w:val="Balk2"/>
        <w:spacing w:after="240"/>
        <w:ind w:firstLine="708"/>
        <w:rPr>
          <w:ins w:id="16" w:author="Kar Baykuşu" w:date="2015-03-01T22:59:00Z"/>
        </w:rPr>
      </w:pPr>
      <w:bookmarkStart w:id="17" w:name="_Toc436203381"/>
      <w:r>
        <w:t xml:space="preserve">3.2. </w:t>
      </w:r>
      <w:ins w:id="18" w:author="Kar Baykuşu" w:date="2015-03-01T22:59:00Z">
        <w:r w:rsidR="00395C19">
          <w:t>Paydaş Açıklamaları</w:t>
        </w:r>
      </w:ins>
    </w:p>
    <w:p w:rsidR="00D700E9" w:rsidRDefault="009F377D" w:rsidP="00D700E9">
      <w:pPr>
        <w:pStyle w:val="Balk3"/>
        <w:ind w:left="708" w:firstLine="708"/>
      </w:pPr>
      <w:r>
        <w:t xml:space="preserve">3.2.1. </w:t>
      </w:r>
      <w:ins w:id="19" w:author="Kar Baykuşu" w:date="2015-03-01T22:59:00Z">
        <w:r w:rsidR="00395C19">
          <w:t>Paydaş Özeti</w:t>
        </w:r>
      </w:ins>
    </w:p>
    <w:p w:rsidR="00D700E9" w:rsidRDefault="00D700E9" w:rsidP="00D700E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D700E9" w:rsidTr="00471769">
        <w:tblPrEx>
          <w:tblCellMar>
            <w:top w:w="0" w:type="dxa"/>
            <w:bottom w:w="0" w:type="dxa"/>
          </w:tblCellMar>
        </w:tblPrEx>
        <w:trPr>
          <w:tblHeader/>
        </w:trPr>
        <w:tc>
          <w:tcPr>
            <w:tcW w:w="1890" w:type="dxa"/>
          </w:tcPr>
          <w:p w:rsidR="00D700E9" w:rsidRDefault="00D700E9" w:rsidP="00471769">
            <w:pPr>
              <w:rPr>
                <w:b/>
                <w:bCs/>
              </w:rPr>
            </w:pPr>
            <w:r>
              <w:rPr>
                <w:b/>
                <w:bCs/>
              </w:rPr>
              <w:t>İsim</w:t>
            </w:r>
          </w:p>
        </w:tc>
        <w:tc>
          <w:tcPr>
            <w:tcW w:w="2610" w:type="dxa"/>
          </w:tcPr>
          <w:p w:rsidR="00D700E9" w:rsidRDefault="00D700E9" w:rsidP="00471769">
            <w:pPr>
              <w:rPr>
                <w:b/>
                <w:bCs/>
              </w:rPr>
            </w:pPr>
            <w:r>
              <w:rPr>
                <w:b/>
                <w:bCs/>
              </w:rPr>
              <w:t>Tanım</w:t>
            </w:r>
          </w:p>
        </w:tc>
        <w:tc>
          <w:tcPr>
            <w:tcW w:w="3960" w:type="dxa"/>
          </w:tcPr>
          <w:p w:rsidR="00D700E9" w:rsidRDefault="00D700E9" w:rsidP="00471769">
            <w:pPr>
              <w:rPr>
                <w:b/>
                <w:bCs/>
              </w:rPr>
            </w:pPr>
            <w:r>
              <w:rPr>
                <w:b/>
                <w:bCs/>
              </w:rPr>
              <w:t>Sorumluluklar</w:t>
            </w:r>
          </w:p>
        </w:tc>
      </w:tr>
      <w:tr w:rsidR="00D700E9" w:rsidTr="00471769">
        <w:tblPrEx>
          <w:tblCellMar>
            <w:top w:w="0" w:type="dxa"/>
            <w:bottom w:w="0" w:type="dxa"/>
          </w:tblCellMar>
        </w:tblPrEx>
        <w:tc>
          <w:tcPr>
            <w:tcW w:w="189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Kullanıcı</w:t>
            </w:r>
            <w:proofErr w:type="spellEnd"/>
            <w:r w:rsidRPr="00D700E9">
              <w:rPr>
                <w:rFonts w:asciiTheme="minorHAnsi" w:eastAsiaTheme="minorHAnsi" w:hAnsiTheme="minorHAnsi" w:cstheme="minorBidi"/>
                <w:i w:val="0"/>
                <w:color w:val="auto"/>
                <w:sz w:val="22"/>
                <w:szCs w:val="22"/>
                <w:lang w:val="tr-TR"/>
              </w:rPr>
              <w:t>:</w:t>
            </w:r>
            <w:r w:rsidRPr="00D700E9">
              <w:rPr>
                <w:rFonts w:asciiTheme="minorHAnsi" w:eastAsiaTheme="minorHAnsi" w:hAnsiTheme="minorHAnsi" w:cstheme="minorBidi"/>
                <w:i w:val="0"/>
                <w:color w:val="auto"/>
                <w:sz w:val="22"/>
                <w:szCs w:val="22"/>
                <w:lang w:val="tr-TR"/>
              </w:rPr>
              <w:br/>
              <w:t xml:space="preserve">OİD </w:t>
            </w:r>
            <w:proofErr w:type="spellStart"/>
            <w:r w:rsidRPr="00D700E9">
              <w:rPr>
                <w:rFonts w:asciiTheme="minorHAnsi" w:eastAsiaTheme="minorHAnsi" w:hAnsiTheme="minorHAnsi" w:cstheme="minorBidi"/>
                <w:i w:val="0"/>
                <w:color w:val="auto"/>
                <w:sz w:val="22"/>
                <w:szCs w:val="22"/>
                <w:lang w:val="tr-TR"/>
              </w:rPr>
              <w:t>Personeli</w:t>
            </w:r>
            <w:proofErr w:type="spellEnd"/>
          </w:p>
        </w:tc>
        <w:tc>
          <w:tcPr>
            <w:tcW w:w="261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Diğer</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kullanıcıların</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sistemi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daha</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verimli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ve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daha</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efektif</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bir</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şekilde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kullanmasını</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sağlayan</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kullanıcıdır</w:t>
            </w:r>
            <w:proofErr w:type="spellEnd"/>
            <w:r w:rsidRPr="00D700E9">
              <w:rPr>
                <w:rFonts w:asciiTheme="minorHAnsi" w:eastAsiaTheme="minorHAnsi" w:hAnsiTheme="minorHAnsi" w:cstheme="minorBidi"/>
                <w:i w:val="0"/>
                <w:color w:val="auto"/>
                <w:sz w:val="22"/>
                <w:szCs w:val="22"/>
                <w:lang w:val="tr-TR"/>
              </w:rPr>
              <w:t xml:space="preserve">. </w:t>
            </w:r>
          </w:p>
        </w:tc>
        <w:tc>
          <w:tcPr>
            <w:tcW w:w="396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Üniversite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fakülte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bölüm</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tanımalama</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işlemlerini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yürütür</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Yeni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açılan</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bölümleri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sisteme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ekler</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Akademik</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takvim</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dönem</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ders</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öğrenci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tanımlama</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işlemlerini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yürütür</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Öğrenci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ve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ders</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tanımlarını</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tek</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tek</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ya</w:t>
            </w:r>
            <w:proofErr w:type="spellEnd"/>
            <w:r w:rsidRPr="00D700E9">
              <w:rPr>
                <w:rFonts w:asciiTheme="minorHAnsi" w:eastAsiaTheme="minorHAnsi" w:hAnsiTheme="minorHAnsi" w:cstheme="minorBidi"/>
                <w:i w:val="0"/>
                <w:color w:val="auto"/>
                <w:sz w:val="22"/>
                <w:szCs w:val="22"/>
                <w:lang w:val="tr-TR"/>
              </w:rPr>
              <w:t xml:space="preserve"> da .</w:t>
            </w:r>
            <w:proofErr w:type="spellStart"/>
            <w:r w:rsidRPr="00D700E9">
              <w:rPr>
                <w:rFonts w:asciiTheme="minorHAnsi" w:eastAsiaTheme="minorHAnsi" w:hAnsiTheme="minorHAnsi" w:cstheme="minorBidi"/>
                <w:i w:val="0"/>
                <w:color w:val="auto"/>
                <w:sz w:val="22"/>
                <w:szCs w:val="22"/>
                <w:lang w:val="tr-TR"/>
              </w:rPr>
              <w:t>cvs</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uzantılı</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dosya</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ile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otomatik</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olarak</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sisteme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yükler</w:t>
            </w:r>
            <w:proofErr w:type="spellEnd"/>
            <w:r w:rsidRPr="00D700E9">
              <w:rPr>
                <w:rFonts w:asciiTheme="minorHAnsi" w:eastAsiaTheme="minorHAnsi" w:hAnsiTheme="minorHAnsi" w:cstheme="minorBidi"/>
                <w:i w:val="0"/>
                <w:color w:val="auto"/>
                <w:sz w:val="22"/>
                <w:szCs w:val="22"/>
                <w:lang w:val="tr-TR"/>
              </w:rPr>
              <w:t>.</w:t>
            </w:r>
          </w:p>
          <w:p w:rsidR="00D700E9" w:rsidRPr="00D700E9" w:rsidRDefault="00D700E9" w:rsidP="00471769">
            <w:pPr>
              <w:pStyle w:val="GvdeMetni"/>
              <w:rPr>
                <w:rFonts w:asciiTheme="minorHAnsi" w:eastAsiaTheme="minorHAnsi" w:hAnsiTheme="minorHAnsi" w:cstheme="minorBidi"/>
                <w:sz w:val="22"/>
                <w:szCs w:val="22"/>
                <w:lang w:val="tr-TR"/>
              </w:rPr>
            </w:pPr>
          </w:p>
          <w:p w:rsidR="00D700E9" w:rsidRPr="00D700E9" w:rsidRDefault="00D700E9" w:rsidP="00471769">
            <w:pPr>
              <w:pStyle w:val="GvdeMetni"/>
              <w:rPr>
                <w:rFonts w:asciiTheme="minorHAnsi" w:eastAsiaTheme="minorHAnsi" w:hAnsiTheme="minorHAnsi" w:cstheme="minorBidi"/>
                <w:sz w:val="22"/>
                <w:szCs w:val="22"/>
                <w:lang w:val="tr-TR"/>
              </w:rPr>
            </w:pPr>
          </w:p>
        </w:tc>
      </w:tr>
      <w:tr w:rsidR="00D700E9" w:rsidTr="00471769">
        <w:tblPrEx>
          <w:tblCellMar>
            <w:top w:w="0" w:type="dxa"/>
            <w:bottom w:w="0" w:type="dxa"/>
          </w:tblCellMar>
        </w:tblPrEx>
        <w:tc>
          <w:tcPr>
            <w:tcW w:w="189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Kullanıcı</w:t>
            </w:r>
            <w:proofErr w:type="spellEnd"/>
            <w:r w:rsidRPr="00D700E9">
              <w:rPr>
                <w:rFonts w:asciiTheme="minorHAnsi" w:eastAsiaTheme="minorHAnsi" w:hAnsiTheme="minorHAnsi" w:cstheme="minorBidi"/>
                <w:i w:val="0"/>
                <w:color w:val="auto"/>
                <w:sz w:val="22"/>
                <w:szCs w:val="22"/>
                <w:lang w:val="tr-TR"/>
              </w:rPr>
              <w:t>:</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Öğrenci</w:t>
            </w:r>
            <w:proofErr w:type="spellEnd"/>
          </w:p>
        </w:tc>
        <w:tc>
          <w:tcPr>
            <w:tcW w:w="261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 xml:space="preserve">Program </w:t>
            </w:r>
            <w:proofErr w:type="spellStart"/>
            <w:r w:rsidRPr="00D700E9">
              <w:rPr>
                <w:rFonts w:asciiTheme="minorHAnsi" w:eastAsiaTheme="minorHAnsi" w:hAnsiTheme="minorHAnsi" w:cstheme="minorBidi"/>
                <w:i w:val="0"/>
                <w:color w:val="auto"/>
                <w:sz w:val="22"/>
                <w:szCs w:val="22"/>
                <w:lang w:val="tr-TR"/>
              </w:rPr>
              <w:t>kayıtlarını</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ekle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sil</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işlemlerini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karne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transkript</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akademik</w:t>
            </w:r>
            <w:proofErr w:type="spellEnd"/>
            <w:r w:rsidRPr="00D700E9">
              <w:rPr>
                <w:rFonts w:asciiTheme="minorHAnsi" w:eastAsiaTheme="minorHAnsi" w:hAnsiTheme="minorHAnsi" w:cstheme="minorBidi"/>
                <w:i w:val="0"/>
                <w:color w:val="auto"/>
                <w:sz w:val="22"/>
                <w:szCs w:val="22"/>
                <w:lang w:val="tr-TR"/>
              </w:rPr>
              <w:t xml:space="preserve"> durum </w:t>
            </w:r>
            <w:proofErr w:type="spellStart"/>
            <w:r w:rsidRPr="00D700E9">
              <w:rPr>
                <w:rFonts w:asciiTheme="minorHAnsi" w:eastAsiaTheme="minorHAnsi" w:hAnsiTheme="minorHAnsi" w:cstheme="minorBidi"/>
                <w:i w:val="0"/>
                <w:color w:val="auto"/>
                <w:sz w:val="22"/>
                <w:szCs w:val="22"/>
                <w:lang w:val="tr-TR"/>
              </w:rPr>
              <w:t>çizelgesi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izleme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işlemlerini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yapan</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kullanıcıdır</w:t>
            </w:r>
            <w:proofErr w:type="spellEnd"/>
            <w:r w:rsidRPr="00D700E9">
              <w:rPr>
                <w:rFonts w:asciiTheme="minorHAnsi" w:eastAsiaTheme="minorHAnsi" w:hAnsiTheme="minorHAnsi" w:cstheme="minorBidi"/>
                <w:i w:val="0"/>
                <w:color w:val="auto"/>
                <w:sz w:val="22"/>
                <w:szCs w:val="22"/>
                <w:lang w:val="tr-TR"/>
              </w:rPr>
              <w:t>.</w:t>
            </w:r>
          </w:p>
        </w:tc>
        <w:tc>
          <w:tcPr>
            <w:tcW w:w="396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 xml:space="preserve">Program </w:t>
            </w:r>
            <w:proofErr w:type="spellStart"/>
            <w:r w:rsidRPr="00D700E9">
              <w:rPr>
                <w:rFonts w:asciiTheme="minorHAnsi" w:eastAsiaTheme="minorHAnsi" w:hAnsiTheme="minorHAnsi" w:cstheme="minorBidi"/>
                <w:i w:val="0"/>
                <w:color w:val="auto"/>
                <w:sz w:val="22"/>
                <w:szCs w:val="22"/>
                <w:lang w:val="tr-TR"/>
              </w:rPr>
              <w:t>kaydını</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akademik</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takvimde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belirtilen</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tarih</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aralığında</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tamamlamalıdır</w:t>
            </w:r>
            <w:proofErr w:type="spellEnd"/>
            <w:r w:rsidRPr="00D700E9">
              <w:rPr>
                <w:rFonts w:asciiTheme="minorHAnsi" w:eastAsiaTheme="minorHAnsi" w:hAnsiTheme="minorHAnsi" w:cstheme="minorBidi"/>
                <w:i w:val="0"/>
                <w:color w:val="auto"/>
                <w:sz w:val="22"/>
                <w:szCs w:val="22"/>
                <w:lang w:val="tr-TR"/>
              </w:rPr>
              <w:t xml:space="preserve">. </w:t>
            </w:r>
          </w:p>
        </w:tc>
      </w:tr>
      <w:tr w:rsidR="00D700E9" w:rsidTr="00471769">
        <w:tblPrEx>
          <w:tblCellMar>
            <w:top w:w="0" w:type="dxa"/>
            <w:bottom w:w="0" w:type="dxa"/>
          </w:tblCellMar>
        </w:tblPrEx>
        <w:tc>
          <w:tcPr>
            <w:tcW w:w="189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Kullanıcı</w:t>
            </w:r>
            <w:proofErr w:type="spellEnd"/>
            <w:r w:rsidRPr="00D700E9">
              <w:rPr>
                <w:rFonts w:asciiTheme="minorHAnsi" w:eastAsiaTheme="minorHAnsi" w:hAnsiTheme="minorHAnsi" w:cstheme="minorBidi"/>
                <w:i w:val="0"/>
                <w:color w:val="auto"/>
                <w:sz w:val="22"/>
                <w:szCs w:val="22"/>
                <w:lang w:val="tr-TR"/>
              </w:rPr>
              <w:t>:</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Akademik</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Personel</w:t>
            </w:r>
            <w:proofErr w:type="spellEnd"/>
          </w:p>
        </w:tc>
        <w:tc>
          <w:tcPr>
            <w:tcW w:w="261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Sistemde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danışmanı</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olduğu</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öğrenciler</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ve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verdiği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derslerle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ilgili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işlem</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yapabilen</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kullanıcıdır</w:t>
            </w:r>
            <w:proofErr w:type="spellEnd"/>
            <w:r w:rsidRPr="00D700E9">
              <w:rPr>
                <w:rFonts w:asciiTheme="minorHAnsi" w:eastAsiaTheme="minorHAnsi" w:hAnsiTheme="minorHAnsi" w:cstheme="minorBidi"/>
                <w:i w:val="0"/>
                <w:color w:val="auto"/>
                <w:sz w:val="22"/>
                <w:szCs w:val="22"/>
                <w:lang w:val="tr-TR"/>
              </w:rPr>
              <w:t>.</w:t>
            </w:r>
          </w:p>
        </w:tc>
        <w:tc>
          <w:tcPr>
            <w:tcW w:w="396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r w:rsidRPr="00D700E9">
              <w:rPr>
                <w:rFonts w:asciiTheme="minorHAnsi" w:eastAsiaTheme="minorHAnsi" w:hAnsiTheme="minorHAnsi" w:cstheme="minorBidi"/>
                <w:i w:val="0"/>
                <w:color w:val="auto"/>
                <w:sz w:val="22"/>
                <w:szCs w:val="22"/>
                <w:lang w:val="tr-TR"/>
              </w:rPr>
              <w:t xml:space="preserve">Program </w:t>
            </w:r>
            <w:proofErr w:type="spellStart"/>
            <w:r w:rsidRPr="00D700E9">
              <w:rPr>
                <w:rFonts w:asciiTheme="minorHAnsi" w:eastAsiaTheme="minorHAnsi" w:hAnsiTheme="minorHAnsi" w:cstheme="minorBidi"/>
                <w:i w:val="0"/>
                <w:color w:val="auto"/>
                <w:sz w:val="22"/>
                <w:szCs w:val="22"/>
                <w:lang w:val="tr-TR"/>
              </w:rPr>
              <w:t>kayıtlarını</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onaylama</w:t>
            </w:r>
            <w:proofErr w:type="spellEnd"/>
            <w:r w:rsidRPr="00D700E9">
              <w:rPr>
                <w:rFonts w:asciiTheme="minorHAnsi" w:eastAsiaTheme="minorHAnsi" w:hAnsiTheme="minorHAnsi" w:cstheme="minorBidi"/>
                <w:i w:val="0"/>
                <w:color w:val="auto"/>
                <w:sz w:val="22"/>
                <w:szCs w:val="22"/>
                <w:lang w:val="tr-TR"/>
              </w:rPr>
              <w:t xml:space="preserve">, not </w:t>
            </w:r>
            <w:proofErr w:type="spellStart"/>
            <w:r w:rsidRPr="00D700E9">
              <w:rPr>
                <w:rFonts w:asciiTheme="minorHAnsi" w:eastAsiaTheme="minorHAnsi" w:hAnsiTheme="minorHAnsi" w:cstheme="minorBidi"/>
                <w:i w:val="0"/>
                <w:color w:val="auto"/>
                <w:sz w:val="22"/>
                <w:szCs w:val="22"/>
                <w:lang w:val="tr-TR"/>
              </w:rPr>
              <w:t>giriş</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işlemleri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öğrenci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bazında</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karne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transkript</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akademik</w:t>
            </w:r>
            <w:proofErr w:type="spellEnd"/>
            <w:r w:rsidRPr="00D700E9">
              <w:rPr>
                <w:rFonts w:asciiTheme="minorHAnsi" w:eastAsiaTheme="minorHAnsi" w:hAnsiTheme="minorHAnsi" w:cstheme="minorBidi"/>
                <w:i w:val="0"/>
                <w:color w:val="auto"/>
                <w:sz w:val="22"/>
                <w:szCs w:val="22"/>
                <w:lang w:val="tr-TR"/>
              </w:rPr>
              <w:t xml:space="preserve"> durum </w:t>
            </w:r>
            <w:proofErr w:type="spellStart"/>
            <w:r w:rsidRPr="00D700E9">
              <w:rPr>
                <w:rFonts w:asciiTheme="minorHAnsi" w:eastAsiaTheme="minorHAnsi" w:hAnsiTheme="minorHAnsi" w:cstheme="minorBidi"/>
                <w:i w:val="0"/>
                <w:color w:val="auto"/>
                <w:sz w:val="22"/>
                <w:szCs w:val="22"/>
                <w:lang w:val="tr-TR"/>
              </w:rPr>
              <w:t>çizelgesi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izleme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verdiği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derslerin</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ve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öğrenci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listelerinin</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dökümü</w:t>
            </w:r>
            <w:proofErr w:type="spellEnd"/>
            <w:r w:rsidRPr="00D700E9">
              <w:rPr>
                <w:rFonts w:asciiTheme="minorHAnsi" w:eastAsiaTheme="minorHAnsi" w:hAnsiTheme="minorHAnsi" w:cstheme="minorBidi"/>
                <w:i w:val="0"/>
                <w:color w:val="auto"/>
                <w:sz w:val="22"/>
                <w:szCs w:val="22"/>
                <w:lang w:val="tr-TR"/>
              </w:rPr>
              <w:t xml:space="preserve"> vb. </w:t>
            </w:r>
            <w:proofErr w:type="spellStart"/>
            <w:r w:rsidRPr="00D700E9">
              <w:rPr>
                <w:rFonts w:asciiTheme="minorHAnsi" w:eastAsiaTheme="minorHAnsi" w:hAnsiTheme="minorHAnsi" w:cstheme="minorBidi"/>
                <w:i w:val="0"/>
                <w:color w:val="auto"/>
                <w:sz w:val="22"/>
                <w:szCs w:val="22"/>
                <w:lang w:val="tr-TR"/>
              </w:rPr>
              <w:t>işlemlerini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yapar</w:t>
            </w:r>
            <w:proofErr w:type="spellEnd"/>
            <w:r w:rsidRPr="00D700E9">
              <w:rPr>
                <w:rFonts w:asciiTheme="minorHAnsi" w:eastAsiaTheme="minorHAnsi" w:hAnsiTheme="minorHAnsi" w:cstheme="minorBidi"/>
                <w:i w:val="0"/>
                <w:color w:val="auto"/>
                <w:sz w:val="22"/>
                <w:szCs w:val="22"/>
                <w:lang w:val="tr-TR"/>
              </w:rPr>
              <w:t>.</w:t>
            </w:r>
          </w:p>
        </w:tc>
      </w:tr>
      <w:tr w:rsidR="00D700E9" w:rsidTr="00471769">
        <w:tblPrEx>
          <w:tblCellMar>
            <w:top w:w="0" w:type="dxa"/>
            <w:bottom w:w="0" w:type="dxa"/>
          </w:tblCellMar>
        </w:tblPrEx>
        <w:tc>
          <w:tcPr>
            <w:tcW w:w="189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Geliştirici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Ekip:Proje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Yöneticisi</w:t>
            </w:r>
            <w:proofErr w:type="spellEnd"/>
          </w:p>
        </w:tc>
        <w:tc>
          <w:tcPr>
            <w:tcW w:w="261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9D2118">
              <w:rPr>
                <w:rFonts w:ascii="Calibri" w:hAnsi="Calibri"/>
                <w:color w:val="000000"/>
                <w:sz w:val="24"/>
                <w:szCs w:val="24"/>
                <w:lang w:eastAsia="tr-TR"/>
              </w:rPr>
              <w:t>Projenin</w:t>
            </w:r>
            <w:proofErr w:type="spellEnd"/>
            <w:r w:rsidRPr="009D2118">
              <w:rPr>
                <w:rFonts w:ascii="Calibri" w:hAnsi="Calibri"/>
                <w:color w:val="000000"/>
                <w:sz w:val="24"/>
                <w:szCs w:val="24"/>
                <w:lang w:eastAsia="tr-TR"/>
              </w:rPr>
              <w:t xml:space="preserve"> </w:t>
            </w:r>
            <w:proofErr w:type="spellStart"/>
            <w:r w:rsidRPr="009D2118">
              <w:rPr>
                <w:rFonts w:ascii="Calibri" w:hAnsi="Calibri"/>
                <w:color w:val="000000"/>
                <w:sz w:val="24"/>
                <w:szCs w:val="24"/>
                <w:lang w:eastAsia="tr-TR"/>
              </w:rPr>
              <w:t>planlan</w:t>
            </w:r>
            <w:r>
              <w:rPr>
                <w:rFonts w:ascii="Calibri" w:hAnsi="Calibri"/>
                <w:color w:val="000000"/>
                <w:sz w:val="24"/>
                <w:szCs w:val="24"/>
                <w:lang w:eastAsia="tr-TR"/>
              </w:rPr>
              <w:t>an</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bütçede</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planlanan</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sürede</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ve</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kapsamda</w:t>
            </w:r>
            <w:proofErr w:type="spellEnd"/>
            <w:r w:rsidRPr="009D2118">
              <w:rPr>
                <w:rFonts w:ascii="Calibri" w:hAnsi="Calibri"/>
                <w:color w:val="000000"/>
                <w:sz w:val="24"/>
                <w:szCs w:val="24"/>
                <w:lang w:eastAsia="tr-TR"/>
              </w:rPr>
              <w:t> </w:t>
            </w:r>
            <w:proofErr w:type="spellStart"/>
            <w:r w:rsidRPr="009D2118">
              <w:rPr>
                <w:rFonts w:ascii="Calibri" w:hAnsi="Calibri"/>
                <w:color w:val="000000"/>
                <w:sz w:val="24"/>
                <w:szCs w:val="24"/>
                <w:lang w:eastAsia="tr-TR"/>
              </w:rPr>
              <w:t>tamamlanma</w:t>
            </w:r>
            <w:r w:rsidRPr="009D2118">
              <w:rPr>
                <w:rFonts w:ascii="Calibri" w:hAnsi="Calibri"/>
                <w:color w:val="000000"/>
                <w:sz w:val="24"/>
                <w:szCs w:val="24"/>
                <w:lang w:eastAsia="tr-TR"/>
              </w:rPr>
              <w:lastRenderedPageBreak/>
              <w:t>sından</w:t>
            </w:r>
            <w:proofErr w:type="spellEnd"/>
            <w:r w:rsidRPr="009D2118">
              <w:rPr>
                <w:rFonts w:ascii="Calibri" w:hAnsi="Calibri"/>
                <w:color w:val="000000"/>
                <w:sz w:val="24"/>
                <w:szCs w:val="24"/>
                <w:lang w:eastAsia="tr-TR"/>
              </w:rPr>
              <w:t xml:space="preserve"> </w:t>
            </w:r>
            <w:proofErr w:type="spellStart"/>
            <w:r w:rsidRPr="009D2118">
              <w:rPr>
                <w:rFonts w:ascii="Calibri" w:hAnsi="Calibri"/>
                <w:color w:val="000000"/>
                <w:sz w:val="24"/>
                <w:szCs w:val="24"/>
                <w:lang w:eastAsia="tr-TR"/>
              </w:rPr>
              <w:t>sorumlu</w:t>
            </w:r>
            <w:proofErr w:type="spellEnd"/>
            <w:r w:rsidRPr="009D2118">
              <w:rPr>
                <w:rFonts w:ascii="Calibri" w:hAnsi="Calibri"/>
                <w:color w:val="000000"/>
                <w:sz w:val="24"/>
                <w:szCs w:val="24"/>
                <w:lang w:eastAsia="tr-TR"/>
              </w:rPr>
              <w:t xml:space="preserve"> </w:t>
            </w:r>
            <w:proofErr w:type="spellStart"/>
            <w:r w:rsidRPr="009D2118">
              <w:rPr>
                <w:rFonts w:ascii="Calibri" w:hAnsi="Calibri"/>
                <w:color w:val="000000"/>
                <w:sz w:val="24"/>
                <w:szCs w:val="24"/>
                <w:lang w:eastAsia="tr-TR"/>
              </w:rPr>
              <w:t>kişidir</w:t>
            </w:r>
            <w:proofErr w:type="spellEnd"/>
            <w:r w:rsidRPr="009D2118">
              <w:rPr>
                <w:rFonts w:ascii="Calibri" w:hAnsi="Calibri"/>
                <w:color w:val="000000"/>
                <w:sz w:val="24"/>
                <w:szCs w:val="24"/>
                <w:lang w:eastAsia="tr-TR"/>
              </w:rPr>
              <w:t>.</w:t>
            </w:r>
          </w:p>
        </w:tc>
        <w:tc>
          <w:tcPr>
            <w:tcW w:w="396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Pr>
                <w:rFonts w:ascii="Calibri" w:hAnsi="Calibri"/>
                <w:color w:val="000000"/>
                <w:sz w:val="24"/>
                <w:szCs w:val="24"/>
                <w:lang w:eastAsia="tr-TR"/>
              </w:rPr>
              <w:lastRenderedPageBreak/>
              <w:t>Projede</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görev</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alan</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kişileri</w:t>
            </w:r>
            <w:proofErr w:type="spellEnd"/>
            <w:r>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üzerlerindeki</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aktiviteleri</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zamanında</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bitirmesi</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ve</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iyi</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bir</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iş</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ortaya</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çıkartabilmeleri</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için</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yönlendirir</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lastRenderedPageBreak/>
              <w:t>yönetir</w:t>
            </w:r>
            <w:proofErr w:type="spellEnd"/>
            <w:r w:rsidRPr="00655EFD">
              <w:rPr>
                <w:rFonts w:ascii="Calibri" w:hAnsi="Calibri"/>
                <w:color w:val="000000"/>
                <w:sz w:val="24"/>
                <w:szCs w:val="24"/>
                <w:lang w:eastAsia="tr-TR"/>
              </w:rPr>
              <w:t>.</w:t>
            </w:r>
            <w:r>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Bir</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yönetici</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bir</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işi</w:t>
            </w:r>
            <w:proofErr w:type="spellEnd"/>
            <w:r w:rsidRPr="00655EFD">
              <w:rPr>
                <w:rFonts w:ascii="Calibri" w:hAnsi="Calibri"/>
                <w:color w:val="000000"/>
                <w:sz w:val="24"/>
                <w:szCs w:val="24"/>
                <w:lang w:eastAsia="tr-TR"/>
              </w:rPr>
              <w:t xml:space="preserve"> </w:t>
            </w:r>
            <w:proofErr w:type="spellStart"/>
            <w:proofErr w:type="gramStart"/>
            <w:r w:rsidRPr="00655EFD">
              <w:rPr>
                <w:rFonts w:ascii="Calibri" w:hAnsi="Calibri"/>
                <w:color w:val="000000"/>
                <w:sz w:val="24"/>
                <w:szCs w:val="24"/>
                <w:lang w:eastAsia="tr-TR"/>
              </w:rPr>
              <w:t>planlar</w:t>
            </w:r>
            <w:proofErr w:type="spellEnd"/>
            <w:r w:rsidRPr="00655EFD">
              <w:rPr>
                <w:rFonts w:ascii="Calibri" w:hAnsi="Calibri"/>
                <w:color w:val="000000"/>
                <w:sz w:val="24"/>
                <w:szCs w:val="24"/>
                <w:lang w:eastAsia="tr-TR"/>
              </w:rPr>
              <w:t>,</w:t>
            </w:r>
            <w:proofErr w:type="gram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iş</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yapılırken</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izler</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ve</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kontrol</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eder</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gerekiyorsa</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aksiyon</w:t>
            </w:r>
            <w:proofErr w:type="spellEnd"/>
            <w:r w:rsidRPr="00655EFD">
              <w:rPr>
                <w:rFonts w:ascii="Calibri" w:hAnsi="Calibri"/>
                <w:color w:val="000000"/>
                <w:sz w:val="24"/>
                <w:szCs w:val="24"/>
                <w:lang w:eastAsia="tr-TR"/>
              </w:rPr>
              <w:t xml:space="preserve"> </w:t>
            </w:r>
            <w:proofErr w:type="spellStart"/>
            <w:r w:rsidRPr="00655EFD">
              <w:rPr>
                <w:rFonts w:ascii="Calibri" w:hAnsi="Calibri"/>
                <w:color w:val="000000"/>
                <w:sz w:val="24"/>
                <w:szCs w:val="24"/>
                <w:lang w:eastAsia="tr-TR"/>
              </w:rPr>
              <w:t>alır</w:t>
            </w:r>
            <w:proofErr w:type="spellEnd"/>
            <w:r w:rsidRPr="00655EFD">
              <w:rPr>
                <w:rFonts w:ascii="Calibri" w:hAnsi="Calibri"/>
                <w:color w:val="000000"/>
                <w:sz w:val="24"/>
                <w:szCs w:val="24"/>
                <w:lang w:eastAsia="tr-TR"/>
              </w:rPr>
              <w:t>.</w:t>
            </w:r>
          </w:p>
        </w:tc>
      </w:tr>
      <w:tr w:rsidR="00D700E9" w:rsidTr="00471769">
        <w:tblPrEx>
          <w:tblCellMar>
            <w:top w:w="0" w:type="dxa"/>
            <w:bottom w:w="0" w:type="dxa"/>
          </w:tblCellMar>
        </w:tblPrEx>
        <w:tc>
          <w:tcPr>
            <w:tcW w:w="189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lastRenderedPageBreak/>
              <w:t>Geliştirici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Ekip:Tasarımcı</w:t>
            </w:r>
            <w:proofErr w:type="spellEnd"/>
          </w:p>
        </w:tc>
        <w:tc>
          <w:tcPr>
            <w:tcW w:w="261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C2AF4">
              <w:rPr>
                <w:rFonts w:ascii="Calibri" w:hAnsi="Calibri"/>
                <w:color w:val="000000"/>
                <w:sz w:val="24"/>
                <w:szCs w:val="24"/>
                <w:lang w:eastAsia="tr-TR"/>
              </w:rPr>
              <w:t>Sistemin</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tasarlanmasından</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sorumlu</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kişidir</w:t>
            </w:r>
            <w:proofErr w:type="spellEnd"/>
            <w:r w:rsidRPr="00DC2AF4">
              <w:rPr>
                <w:rFonts w:ascii="Calibri" w:hAnsi="Calibri"/>
                <w:color w:val="000000"/>
                <w:sz w:val="24"/>
                <w:szCs w:val="24"/>
                <w:lang w:eastAsia="tr-TR"/>
              </w:rPr>
              <w:t>.</w:t>
            </w:r>
          </w:p>
        </w:tc>
        <w:tc>
          <w:tcPr>
            <w:tcW w:w="3960" w:type="dxa"/>
          </w:tcPr>
          <w:p w:rsidR="00D700E9" w:rsidRPr="00D700E9" w:rsidRDefault="00D700E9" w:rsidP="00D700E9">
            <w:pPr>
              <w:pStyle w:val="InfoBlue"/>
              <w:rPr>
                <w:rFonts w:asciiTheme="minorHAnsi" w:eastAsiaTheme="minorHAnsi" w:hAnsiTheme="minorHAnsi" w:cstheme="minorBidi"/>
                <w:i w:val="0"/>
                <w:color w:val="auto"/>
                <w:sz w:val="22"/>
                <w:szCs w:val="22"/>
                <w:lang w:val="tr-TR"/>
              </w:rPr>
            </w:pPr>
            <w:r>
              <w:rPr>
                <w:rFonts w:asciiTheme="minorHAnsi" w:eastAsiaTheme="minorHAnsi" w:hAnsiTheme="minorHAnsi" w:cstheme="minorBidi"/>
                <w:i w:val="0"/>
                <w:color w:val="auto"/>
                <w:sz w:val="22"/>
                <w:szCs w:val="22"/>
                <w:lang w:val="tr-TR"/>
              </w:rPr>
              <w:t xml:space="preserve">Veri tabanının tasarımını yapar. Kullanıcı </w:t>
            </w:r>
            <w:proofErr w:type="spellStart"/>
            <w:r>
              <w:rPr>
                <w:rFonts w:asciiTheme="minorHAnsi" w:eastAsiaTheme="minorHAnsi" w:hAnsiTheme="minorHAnsi" w:cstheme="minorBidi"/>
                <w:i w:val="0"/>
                <w:color w:val="auto"/>
                <w:sz w:val="22"/>
                <w:szCs w:val="22"/>
                <w:lang w:val="tr-TR"/>
              </w:rPr>
              <w:t>arayüzünü</w:t>
            </w:r>
            <w:proofErr w:type="spellEnd"/>
            <w:r>
              <w:rPr>
                <w:rFonts w:asciiTheme="minorHAnsi" w:eastAsiaTheme="minorHAnsi" w:hAnsiTheme="minorHAnsi" w:cstheme="minorBidi"/>
                <w:i w:val="0"/>
                <w:color w:val="auto"/>
                <w:sz w:val="22"/>
                <w:szCs w:val="22"/>
                <w:lang w:val="tr-TR"/>
              </w:rPr>
              <w:t xml:space="preserve"> tasarlar. Her aşamada, projenin tasarıma uygun olup olmadığını denetler. </w:t>
            </w:r>
          </w:p>
        </w:tc>
      </w:tr>
      <w:tr w:rsidR="00D700E9" w:rsidTr="00471769">
        <w:tblPrEx>
          <w:tblCellMar>
            <w:top w:w="0" w:type="dxa"/>
            <w:bottom w:w="0" w:type="dxa"/>
          </w:tblCellMar>
        </w:tblPrEx>
        <w:tc>
          <w:tcPr>
            <w:tcW w:w="189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Geliştirici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Ekip:Sistem</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Analisti</w:t>
            </w:r>
            <w:proofErr w:type="spellEnd"/>
          </w:p>
        </w:tc>
        <w:tc>
          <w:tcPr>
            <w:tcW w:w="261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C2AF4">
              <w:rPr>
                <w:rFonts w:ascii="Calibri" w:hAnsi="Calibri"/>
                <w:color w:val="000000"/>
                <w:sz w:val="24"/>
                <w:szCs w:val="24"/>
                <w:lang w:eastAsia="tr-TR"/>
              </w:rPr>
              <w:t>Yazılım</w:t>
            </w:r>
            <w:proofErr w:type="spellEnd"/>
            <w:r w:rsidRPr="00DC2AF4">
              <w:rPr>
                <w:rFonts w:ascii="Calibri" w:hAnsi="Calibri"/>
                <w:color w:val="000000"/>
                <w:sz w:val="24"/>
                <w:szCs w:val="24"/>
                <w:lang w:eastAsia="tr-TR"/>
              </w:rPr>
              <w:t xml:space="preserve"> </w:t>
            </w:r>
            <w:proofErr w:type="spellStart"/>
            <w:r>
              <w:rPr>
                <w:rFonts w:ascii="Calibri" w:hAnsi="Calibri"/>
                <w:color w:val="000000"/>
                <w:sz w:val="24"/>
                <w:szCs w:val="24"/>
                <w:lang w:eastAsia="tr-TR"/>
              </w:rPr>
              <w:t>üretim</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sürecinin</w:t>
            </w:r>
            <w:proofErr w:type="spellEnd"/>
            <w:r w:rsidRPr="00DC2AF4">
              <w:rPr>
                <w:rFonts w:ascii="Calibri" w:hAnsi="Calibri"/>
                <w:color w:val="000000"/>
                <w:sz w:val="24"/>
                <w:szCs w:val="24"/>
                <w:lang w:eastAsia="tr-TR"/>
              </w:rPr>
              <w:t xml:space="preserve"> ilk </w:t>
            </w:r>
            <w:proofErr w:type="spellStart"/>
            <w:r w:rsidRPr="00DC2AF4">
              <w:rPr>
                <w:rFonts w:ascii="Calibri" w:hAnsi="Calibri"/>
                <w:color w:val="000000"/>
                <w:sz w:val="24"/>
                <w:szCs w:val="24"/>
                <w:lang w:eastAsia="tr-TR"/>
              </w:rPr>
              <w:t>evresi</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olan</w:t>
            </w:r>
            <w:proofErr w:type="spellEnd"/>
            <w:r w:rsidRPr="00DC2AF4">
              <w:rPr>
                <w:rFonts w:ascii="Calibri" w:hAnsi="Calibri"/>
                <w:color w:val="000000"/>
                <w:sz w:val="24"/>
                <w:szCs w:val="24"/>
                <w:lang w:eastAsia="tr-TR"/>
              </w:rPr>
              <w:t xml:space="preserve"> </w:t>
            </w:r>
            <w:proofErr w:type="spellStart"/>
            <w:r>
              <w:rPr>
                <w:rFonts w:ascii="Calibri" w:hAnsi="Calibri"/>
                <w:color w:val="000000"/>
                <w:sz w:val="24"/>
                <w:szCs w:val="24"/>
                <w:lang w:eastAsia="tr-TR"/>
              </w:rPr>
              <w:t>analiz</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aşamasında</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görev</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alan</w:t>
            </w:r>
            <w:proofErr w:type="spellEnd"/>
            <w:r>
              <w:rPr>
                <w:rFonts w:ascii="Calibri" w:hAnsi="Calibri"/>
                <w:color w:val="000000"/>
                <w:sz w:val="24"/>
                <w:szCs w:val="24"/>
                <w:lang w:eastAsia="tr-TR"/>
              </w:rPr>
              <w:t xml:space="preserve"> </w:t>
            </w:r>
            <w:proofErr w:type="spellStart"/>
            <w:r>
              <w:rPr>
                <w:rFonts w:ascii="Calibri" w:hAnsi="Calibri"/>
                <w:color w:val="000000"/>
                <w:sz w:val="24"/>
                <w:szCs w:val="24"/>
                <w:lang w:eastAsia="tr-TR"/>
              </w:rPr>
              <w:t>kişidir</w:t>
            </w:r>
            <w:proofErr w:type="spellEnd"/>
            <w:r w:rsidRPr="00DC2AF4">
              <w:rPr>
                <w:rFonts w:ascii="Calibri" w:hAnsi="Calibri"/>
                <w:color w:val="000000"/>
                <w:sz w:val="24"/>
                <w:szCs w:val="24"/>
                <w:lang w:eastAsia="tr-TR"/>
              </w:rPr>
              <w:t>.</w:t>
            </w:r>
          </w:p>
        </w:tc>
        <w:tc>
          <w:tcPr>
            <w:tcW w:w="3960" w:type="dxa"/>
          </w:tcPr>
          <w:p w:rsidR="00D700E9" w:rsidRDefault="00D700E9" w:rsidP="00D700E9">
            <w:pPr>
              <w:ind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i/>
                <w:color w:val="000000"/>
                <w:sz w:val="24"/>
                <w:szCs w:val="24"/>
                <w:lang w:eastAsia="tr-TR"/>
              </w:rPr>
              <w:t xml:space="preserve">Sistem analisti, sistemi meydana getiren öğelerin ve değişkenlerin sistem üzerindeki etkilerini inceler ve raporlar. Bu amaçla; sistemin üzerinde düzenlemeler yapar, sistemin daha etkin hale getirilmesi için çalışır. Sistemin verimini arttırarak, projenin başarılı bir sonuç elde etmesini hedefler. </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p>
        </w:tc>
      </w:tr>
      <w:tr w:rsidR="00D700E9" w:rsidTr="00471769">
        <w:tblPrEx>
          <w:tblCellMar>
            <w:top w:w="0" w:type="dxa"/>
            <w:bottom w:w="0" w:type="dxa"/>
          </w:tblCellMar>
        </w:tblPrEx>
        <w:tc>
          <w:tcPr>
            <w:tcW w:w="189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Geliştirici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Ekip:Yazılım</w:t>
            </w:r>
            <w:proofErr w:type="spellEnd"/>
            <w:r w:rsidRPr="00D700E9">
              <w:rPr>
                <w:rFonts w:asciiTheme="minorHAnsi" w:eastAsiaTheme="minorHAnsi" w:hAnsiTheme="minorHAnsi" w:cstheme="minorBidi"/>
                <w:i w:val="0"/>
                <w:color w:val="auto"/>
                <w:sz w:val="22"/>
                <w:szCs w:val="22"/>
                <w:lang w:val="tr-TR"/>
              </w:rPr>
              <w:t xml:space="preserve"> Test </w:t>
            </w:r>
            <w:proofErr w:type="spellStart"/>
            <w:r w:rsidRPr="00D700E9">
              <w:rPr>
                <w:rFonts w:asciiTheme="minorHAnsi" w:eastAsiaTheme="minorHAnsi" w:hAnsiTheme="minorHAnsi" w:cstheme="minorBidi"/>
                <w:i w:val="0"/>
                <w:color w:val="auto"/>
                <w:sz w:val="22"/>
                <w:szCs w:val="22"/>
                <w:lang w:val="tr-TR"/>
              </w:rPr>
              <w:t>Uzmanı</w:t>
            </w:r>
            <w:proofErr w:type="spellEnd"/>
          </w:p>
        </w:tc>
        <w:tc>
          <w:tcPr>
            <w:tcW w:w="261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C2AF4">
              <w:rPr>
                <w:rFonts w:ascii="Calibri" w:hAnsi="Calibri" w:cs="Calibri"/>
                <w:color w:val="141823"/>
                <w:sz w:val="24"/>
                <w:szCs w:val="24"/>
                <w:shd w:val="clear" w:color="auto" w:fill="FFFFFF"/>
              </w:rPr>
              <w:t>Yazılım</w:t>
            </w:r>
            <w:proofErr w:type="spellEnd"/>
            <w:r w:rsidRPr="00DC2AF4">
              <w:rPr>
                <w:rFonts w:ascii="Calibri" w:hAnsi="Calibri" w:cs="Calibri"/>
                <w:color w:val="141823"/>
                <w:sz w:val="24"/>
                <w:szCs w:val="24"/>
                <w:shd w:val="clear" w:color="auto" w:fill="FFFFFF"/>
              </w:rPr>
              <w:t xml:space="preserve"> test </w:t>
            </w:r>
            <w:proofErr w:type="spellStart"/>
            <w:r w:rsidRPr="00DC2AF4">
              <w:rPr>
                <w:rFonts w:ascii="Calibri" w:hAnsi="Calibri" w:cs="Calibri"/>
                <w:color w:val="141823"/>
                <w:sz w:val="24"/>
                <w:szCs w:val="24"/>
                <w:shd w:val="clear" w:color="auto" w:fill="FFFFFF"/>
              </w:rPr>
              <w:t>uzmanı</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bir</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yazılım</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projesinin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en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başından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itibaren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bulunarak</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projenin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iş</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gereksinimlerine</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uygun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olarak</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yazılıp</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yazılmadığını</w:t>
            </w:r>
            <w:proofErr w:type="spellEnd"/>
            <w:r w:rsidRPr="00DC2AF4">
              <w:rPr>
                <w:rFonts w:ascii="Calibri" w:hAnsi="Calibri" w:cs="Calibri"/>
                <w:color w:val="141823"/>
                <w:sz w:val="24"/>
                <w:szCs w:val="24"/>
                <w:shd w:val="clear" w:color="auto" w:fill="FFFFFF"/>
              </w:rPr>
              <w:t xml:space="preserve"> test </w:t>
            </w:r>
            <w:proofErr w:type="spellStart"/>
            <w:r w:rsidRPr="00DC2AF4">
              <w:rPr>
                <w:rFonts w:ascii="Calibri" w:hAnsi="Calibri" w:cs="Calibri"/>
                <w:color w:val="141823"/>
                <w:sz w:val="24"/>
                <w:szCs w:val="24"/>
                <w:shd w:val="clear" w:color="auto" w:fill="FFFFFF"/>
              </w:rPr>
              <w:t>eder</w:t>
            </w:r>
            <w:proofErr w:type="spellEnd"/>
            <w:r w:rsidRPr="00DC2AF4">
              <w:rPr>
                <w:rFonts w:ascii="Calibri" w:hAnsi="Calibri" w:cs="Calibri"/>
                <w:color w:val="141823"/>
                <w:sz w:val="24"/>
                <w:szCs w:val="24"/>
                <w:shd w:val="clear" w:color="auto" w:fill="FFFFFF"/>
              </w:rPr>
              <w:t>.</w:t>
            </w:r>
          </w:p>
        </w:tc>
        <w:tc>
          <w:tcPr>
            <w:tcW w:w="396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C2AF4">
              <w:rPr>
                <w:rFonts w:ascii="Calibri" w:hAnsi="Calibri" w:cs="Calibri"/>
                <w:color w:val="141823"/>
                <w:sz w:val="24"/>
                <w:szCs w:val="24"/>
                <w:shd w:val="clear" w:color="auto" w:fill="FFFFFF"/>
              </w:rPr>
              <w:t>Akışa</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uygun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olmayan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hataları</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tespit</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ederek</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ilgili</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kişiye</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bildirir</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Tabi</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çok</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değişik</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görevleri</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vardır</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Bizzat</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kodun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içerisine</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girerek</w:t>
            </w:r>
            <w:proofErr w:type="spellEnd"/>
            <w:r w:rsidRPr="00DC2AF4">
              <w:rPr>
                <w:rFonts w:ascii="Calibri" w:hAnsi="Calibri" w:cs="Calibri"/>
                <w:color w:val="141823"/>
                <w:sz w:val="24"/>
                <w:szCs w:val="24"/>
                <w:shd w:val="clear" w:color="auto" w:fill="FFFFFF"/>
              </w:rPr>
              <w:t xml:space="preserve"> (white box testing) test </w:t>
            </w:r>
            <w:proofErr w:type="spellStart"/>
            <w:r w:rsidRPr="00DC2AF4">
              <w:rPr>
                <w:rFonts w:ascii="Calibri" w:hAnsi="Calibri" w:cs="Calibri"/>
                <w:color w:val="141823"/>
                <w:sz w:val="24"/>
                <w:szCs w:val="24"/>
                <w:shd w:val="clear" w:color="auto" w:fill="FFFFFF"/>
              </w:rPr>
              <w:t>yapabileceği</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gibi</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sadece</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sistemin</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neler</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döndüğünü</w:t>
            </w:r>
            <w:proofErr w:type="spellEnd"/>
            <w:r w:rsidRPr="00DC2AF4">
              <w:rPr>
                <w:rFonts w:ascii="Calibri" w:hAnsi="Calibri" w:cs="Calibri"/>
                <w:color w:val="141823"/>
                <w:sz w:val="24"/>
                <w:szCs w:val="24"/>
                <w:shd w:val="clear" w:color="auto" w:fill="FFFFFF"/>
              </w:rPr>
              <w:t xml:space="preserve"> </w:t>
            </w:r>
            <w:proofErr w:type="spellStart"/>
            <w:r w:rsidRPr="00DC2AF4">
              <w:rPr>
                <w:rFonts w:ascii="Calibri" w:hAnsi="Calibri" w:cs="Calibri"/>
                <w:color w:val="141823"/>
                <w:sz w:val="24"/>
                <w:szCs w:val="24"/>
                <w:shd w:val="clear" w:color="auto" w:fill="FFFFFF"/>
              </w:rPr>
              <w:t>görerek</w:t>
            </w:r>
            <w:proofErr w:type="spellEnd"/>
            <w:r w:rsidRPr="00DC2AF4">
              <w:rPr>
                <w:rFonts w:ascii="Calibri" w:hAnsi="Calibri" w:cs="Calibri"/>
                <w:color w:val="141823"/>
                <w:sz w:val="24"/>
                <w:szCs w:val="24"/>
                <w:shd w:val="clear" w:color="auto" w:fill="FFFFFF"/>
              </w:rPr>
              <w:t xml:space="preserve"> (black box testing) test de </w:t>
            </w:r>
            <w:proofErr w:type="spellStart"/>
            <w:r w:rsidRPr="00DC2AF4">
              <w:rPr>
                <w:rFonts w:ascii="Calibri" w:hAnsi="Calibri" w:cs="Calibri"/>
                <w:color w:val="141823"/>
                <w:sz w:val="24"/>
                <w:szCs w:val="24"/>
                <w:shd w:val="clear" w:color="auto" w:fill="FFFFFF"/>
              </w:rPr>
              <w:t>yapabilir</w:t>
            </w:r>
            <w:proofErr w:type="spellEnd"/>
            <w:r w:rsidRPr="00DC2AF4">
              <w:rPr>
                <w:rFonts w:ascii="Calibri" w:hAnsi="Calibri" w:cs="Calibri"/>
                <w:color w:val="141823"/>
                <w:sz w:val="24"/>
                <w:szCs w:val="24"/>
                <w:shd w:val="clear" w:color="auto" w:fill="FFFFFF"/>
              </w:rPr>
              <w:t>.</w:t>
            </w:r>
          </w:p>
        </w:tc>
      </w:tr>
      <w:tr w:rsidR="00D700E9" w:rsidTr="00471769">
        <w:tblPrEx>
          <w:tblCellMar>
            <w:top w:w="0" w:type="dxa"/>
            <w:bottom w:w="0" w:type="dxa"/>
          </w:tblCellMar>
        </w:tblPrEx>
        <w:tc>
          <w:tcPr>
            <w:tcW w:w="189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Geliştirici</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Ekip:Yazılım</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Geliştirme</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Uzmanı</w:t>
            </w:r>
            <w:proofErr w:type="spellEnd"/>
          </w:p>
          <w:p w:rsidR="00D700E9" w:rsidRPr="00D700E9" w:rsidRDefault="00D700E9" w:rsidP="00471769">
            <w:pPr>
              <w:pStyle w:val="GvdeMetni"/>
              <w:rPr>
                <w:rFonts w:asciiTheme="minorHAnsi" w:eastAsiaTheme="minorHAnsi" w:hAnsiTheme="minorHAnsi" w:cstheme="minorBidi"/>
                <w:sz w:val="22"/>
                <w:szCs w:val="22"/>
                <w:lang w:val="tr-TR"/>
              </w:rPr>
            </w:pPr>
          </w:p>
        </w:tc>
        <w:tc>
          <w:tcPr>
            <w:tcW w:w="2610" w:type="dxa"/>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C2AF4">
              <w:rPr>
                <w:rFonts w:ascii="Calibri" w:hAnsi="Calibri"/>
                <w:color w:val="000000"/>
                <w:sz w:val="24"/>
                <w:szCs w:val="24"/>
                <w:lang w:eastAsia="tr-TR"/>
              </w:rPr>
              <w:t>Programlama</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dillerini</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ve</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teknolojilerini</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kullanarak</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ürün</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geliştiren</w:t>
            </w:r>
            <w:proofErr w:type="spellEnd"/>
            <w:r w:rsidRPr="00DC2AF4">
              <w:rPr>
                <w:rFonts w:ascii="Calibri" w:hAnsi="Calibri"/>
                <w:color w:val="000000"/>
                <w:sz w:val="24"/>
                <w:szCs w:val="24"/>
                <w:lang w:eastAsia="tr-TR"/>
              </w:rPr>
              <w:t xml:space="preserve"> </w:t>
            </w:r>
            <w:proofErr w:type="spellStart"/>
            <w:r w:rsidRPr="00DC2AF4">
              <w:rPr>
                <w:rFonts w:ascii="Calibri" w:hAnsi="Calibri"/>
                <w:color w:val="000000"/>
                <w:sz w:val="24"/>
                <w:szCs w:val="24"/>
                <w:lang w:eastAsia="tr-TR"/>
              </w:rPr>
              <w:t>kişidir</w:t>
            </w:r>
            <w:proofErr w:type="spellEnd"/>
            <w:r w:rsidRPr="00DC2AF4">
              <w:rPr>
                <w:rFonts w:ascii="Calibri" w:hAnsi="Calibri"/>
                <w:color w:val="000000"/>
                <w:sz w:val="24"/>
                <w:szCs w:val="24"/>
                <w:lang w:eastAsia="tr-TR"/>
              </w:rPr>
              <w:t>.</w:t>
            </w:r>
          </w:p>
        </w:tc>
        <w:tc>
          <w:tcPr>
            <w:tcW w:w="3960" w:type="dxa"/>
          </w:tcPr>
          <w:p w:rsidR="00E03DF0" w:rsidRPr="00DC2AF4" w:rsidRDefault="00E03DF0" w:rsidP="00E03DF0">
            <w:pPr>
              <w:ind w:firstLine="348"/>
              <w:rPr>
                <w:b/>
                <w:i/>
                <w:sz w:val="24"/>
                <w:szCs w:val="24"/>
              </w:rPr>
            </w:pPr>
            <w:r w:rsidRPr="00DC2AF4">
              <w:rPr>
                <w:rFonts w:ascii="Calibri" w:eastAsia="Times New Roman" w:hAnsi="Calibri" w:cs="Times New Roman"/>
                <w:i/>
                <w:color w:val="000000"/>
                <w:sz w:val="24"/>
                <w:szCs w:val="24"/>
                <w:lang w:eastAsia="tr-TR"/>
              </w:rPr>
              <w:t xml:space="preserve">İşin ve firmanın büyüklüğüne göre bazen tüm yazılımı geliştirir, bazen sadece kendisine verilmiş bölümü hazırlar. Programın bütününe </w:t>
            </w:r>
            <w:proofErr w:type="gramStart"/>
            <w:r w:rsidRPr="00DC2AF4">
              <w:rPr>
                <w:rFonts w:ascii="Calibri" w:eastAsia="Times New Roman" w:hAnsi="Calibri" w:cs="Times New Roman"/>
                <w:i/>
                <w:color w:val="000000"/>
                <w:sz w:val="24"/>
                <w:szCs w:val="24"/>
                <w:lang w:eastAsia="tr-TR"/>
              </w:rPr>
              <w:t>hakim</w:t>
            </w:r>
            <w:proofErr w:type="gramEnd"/>
            <w:r w:rsidRPr="00DC2AF4">
              <w:rPr>
                <w:rFonts w:ascii="Calibri" w:eastAsia="Times New Roman" w:hAnsi="Calibri" w:cs="Times New Roman"/>
                <w:i/>
                <w:color w:val="000000"/>
                <w:sz w:val="24"/>
                <w:szCs w:val="24"/>
                <w:lang w:eastAsia="tr-TR"/>
              </w:rPr>
              <w:t xml:space="preserve"> olmadığı durumlarda, sistem analistinden ya da proje yöneticisinden destek alır.</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p>
        </w:tc>
      </w:tr>
      <w:tr w:rsidR="00D700E9" w:rsidTr="00E03DF0">
        <w:tblPrEx>
          <w:tblCellMar>
            <w:top w:w="0" w:type="dxa"/>
            <w:bottom w:w="0" w:type="dxa"/>
          </w:tblCellMar>
        </w:tblPrEx>
        <w:tc>
          <w:tcPr>
            <w:tcW w:w="1890" w:type="dxa"/>
            <w:tcBorders>
              <w:bottom w:val="single" w:sz="6" w:space="0" w:color="000000"/>
            </w:tcBorders>
          </w:tcPr>
          <w:p w:rsidR="00D700E9" w:rsidRPr="00D700E9" w:rsidRDefault="00D700E9" w:rsidP="00471769">
            <w:pPr>
              <w:pStyle w:val="InfoBlue"/>
              <w:rPr>
                <w:rFonts w:asciiTheme="minorHAnsi" w:eastAsiaTheme="minorHAnsi" w:hAnsiTheme="minorHAnsi" w:cstheme="minorBidi"/>
                <w:i w:val="0"/>
                <w:color w:val="auto"/>
                <w:sz w:val="22"/>
                <w:szCs w:val="22"/>
                <w:lang w:val="tr-TR"/>
              </w:rPr>
            </w:pPr>
            <w:proofErr w:type="spellStart"/>
            <w:r w:rsidRPr="00D700E9">
              <w:rPr>
                <w:rFonts w:asciiTheme="minorHAnsi" w:eastAsiaTheme="minorHAnsi" w:hAnsiTheme="minorHAnsi" w:cstheme="minorBidi"/>
                <w:i w:val="0"/>
                <w:color w:val="auto"/>
                <w:sz w:val="22"/>
                <w:szCs w:val="22"/>
                <w:lang w:val="tr-TR"/>
              </w:rPr>
              <w:t>Araştırma</w:t>
            </w:r>
            <w:proofErr w:type="spellEnd"/>
            <w:r w:rsidRPr="00D700E9">
              <w:rPr>
                <w:rFonts w:asciiTheme="minorHAnsi" w:eastAsiaTheme="minorHAnsi" w:hAnsiTheme="minorHAnsi" w:cstheme="minorBidi"/>
                <w:i w:val="0"/>
                <w:color w:val="auto"/>
                <w:sz w:val="22"/>
                <w:szCs w:val="22"/>
                <w:lang w:val="tr-TR"/>
              </w:rPr>
              <w:t xml:space="preserve"> </w:t>
            </w:r>
            <w:proofErr w:type="spellStart"/>
            <w:r w:rsidRPr="00D700E9">
              <w:rPr>
                <w:rFonts w:asciiTheme="minorHAnsi" w:eastAsiaTheme="minorHAnsi" w:hAnsiTheme="minorHAnsi" w:cstheme="minorBidi"/>
                <w:i w:val="0"/>
                <w:color w:val="auto"/>
                <w:sz w:val="22"/>
                <w:szCs w:val="22"/>
                <w:lang w:val="tr-TR"/>
              </w:rPr>
              <w:t>Görevlileri</w:t>
            </w:r>
            <w:proofErr w:type="spellEnd"/>
          </w:p>
        </w:tc>
        <w:tc>
          <w:tcPr>
            <w:tcW w:w="2610" w:type="dxa"/>
            <w:tcBorders>
              <w:bottom w:val="single" w:sz="6" w:space="0" w:color="000000"/>
            </w:tcBorders>
          </w:tcPr>
          <w:p w:rsidR="00E03DF0" w:rsidRDefault="00E03DF0" w:rsidP="00E03DF0">
            <w:pPr>
              <w:pStyle w:val="Default"/>
              <w:rPr>
                <w:sz w:val="20"/>
                <w:szCs w:val="20"/>
              </w:rPr>
            </w:pPr>
            <w:r>
              <w:rPr>
                <w:sz w:val="20"/>
                <w:szCs w:val="20"/>
              </w:rPr>
              <w:t xml:space="preserve">Sistemin geliştirilmesi boyunca oluşan iş ürünlerini kontrol eden ve sistemin kabulünü yapan kişilerdir </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p>
        </w:tc>
        <w:tc>
          <w:tcPr>
            <w:tcW w:w="3960" w:type="dxa"/>
            <w:tcBorders>
              <w:bottom w:val="single" w:sz="6" w:space="0" w:color="000000"/>
            </w:tcBorders>
          </w:tcPr>
          <w:p w:rsidR="00E03DF0" w:rsidRDefault="00E03DF0" w:rsidP="00E03DF0">
            <w:pPr>
              <w:pStyle w:val="Default"/>
              <w:rPr>
                <w:sz w:val="20"/>
                <w:szCs w:val="20"/>
              </w:rPr>
            </w:pPr>
            <w:r>
              <w:rPr>
                <w:sz w:val="20"/>
                <w:szCs w:val="20"/>
              </w:rPr>
              <w:t xml:space="preserve">Sistemin geliştirilmesi boyunca oluşan iş ürünlerini; yazılım geliştirme yaşam döngüsü gereklerine göre teslim alır ve tanımlı şablonlara ve kontrol listelerine göre değerlendirir. </w:t>
            </w:r>
          </w:p>
          <w:p w:rsidR="00D700E9" w:rsidRPr="00D700E9" w:rsidRDefault="00D700E9" w:rsidP="00471769">
            <w:pPr>
              <w:pStyle w:val="InfoBlue"/>
              <w:rPr>
                <w:rFonts w:asciiTheme="minorHAnsi" w:eastAsiaTheme="minorHAnsi" w:hAnsiTheme="minorHAnsi" w:cstheme="minorBidi"/>
                <w:i w:val="0"/>
                <w:color w:val="auto"/>
                <w:sz w:val="22"/>
                <w:szCs w:val="22"/>
                <w:lang w:val="tr-TR"/>
              </w:rPr>
            </w:pPr>
          </w:p>
        </w:tc>
      </w:tr>
    </w:tbl>
    <w:p w:rsidR="00D700E9" w:rsidRDefault="00D700E9" w:rsidP="00D700E9">
      <w:pPr>
        <w:pStyle w:val="GvdeMetni"/>
      </w:pPr>
    </w:p>
    <w:p w:rsidR="0022332D" w:rsidRDefault="0022332D" w:rsidP="00395C19">
      <w:pPr>
        <w:pStyle w:val="GvdeMetni"/>
      </w:pPr>
    </w:p>
    <w:p w:rsidR="0022332D" w:rsidRDefault="0022332D" w:rsidP="00395C19">
      <w:pPr>
        <w:pStyle w:val="GvdeMetni"/>
        <w:rPr>
          <w:ins w:id="20" w:author="Kar Baykuşu" w:date="2015-03-01T22:59:00Z"/>
        </w:rPr>
      </w:pPr>
    </w:p>
    <w:p w:rsidR="00395C19" w:rsidRDefault="00805D28" w:rsidP="00805D28">
      <w:pPr>
        <w:pStyle w:val="Balk3"/>
        <w:ind w:left="708" w:firstLine="708"/>
        <w:rPr>
          <w:ins w:id="21" w:author="Kar Baykuşu" w:date="2015-03-01T22:59:00Z"/>
        </w:rPr>
      </w:pPr>
      <w:r>
        <w:lastRenderedPageBreak/>
        <w:t xml:space="preserve">3.2.2. </w:t>
      </w:r>
      <w:ins w:id="22" w:author="Kar Baykuşu" w:date="2015-03-01T22:59:00Z">
        <w:r w:rsidR="00395C19">
          <w:t>Kullanıcı Ortamı</w:t>
        </w:r>
      </w:ins>
    </w:p>
    <w:p w:rsidR="00805D28" w:rsidRDefault="00E03DF0" w:rsidP="00805D28">
      <w:pPr>
        <w:pStyle w:val="GvdeMetni"/>
      </w:pPr>
      <w:proofErr w:type="spellStart"/>
      <w:proofErr w:type="gramStart"/>
      <w:r>
        <w:t>Sistem</w:t>
      </w:r>
      <w:proofErr w:type="spellEnd"/>
      <w:r>
        <w:t xml:space="preserve"> Web </w:t>
      </w:r>
      <w:proofErr w:type="spellStart"/>
      <w:r>
        <w:t>Tabanlı</w:t>
      </w:r>
      <w:proofErr w:type="spellEnd"/>
      <w:r>
        <w:t xml:space="preserve"> </w:t>
      </w:r>
      <w:proofErr w:type="spellStart"/>
      <w:r>
        <w:t>sunucular</w:t>
      </w:r>
      <w:proofErr w:type="spellEnd"/>
      <w:r>
        <w:t xml:space="preserve"> </w:t>
      </w:r>
      <w:proofErr w:type="spellStart"/>
      <w:r>
        <w:t>tarafından</w:t>
      </w:r>
      <w:proofErr w:type="spellEnd"/>
      <w:r>
        <w:t xml:space="preserve"> </w:t>
      </w:r>
      <w:proofErr w:type="spellStart"/>
      <w:r>
        <w:t>desteklenecektir</w:t>
      </w:r>
      <w:proofErr w:type="spellEnd"/>
      <w:r>
        <w:t>.</w:t>
      </w:r>
      <w:proofErr w:type="gramEnd"/>
      <w:r>
        <w:t xml:space="preserve"> </w:t>
      </w:r>
      <w:proofErr w:type="gramStart"/>
      <w:r>
        <w:t xml:space="preserve">Bu </w:t>
      </w:r>
      <w:proofErr w:type="spellStart"/>
      <w:r>
        <w:t>yüzden</w:t>
      </w:r>
      <w:proofErr w:type="spellEnd"/>
      <w:r>
        <w:t xml:space="preserve"> </w:t>
      </w:r>
      <w:proofErr w:type="spellStart"/>
      <w:r>
        <w:t>kullanıcılar</w:t>
      </w:r>
      <w:proofErr w:type="spellEnd"/>
      <w:r>
        <w:t xml:space="preserve">, </w:t>
      </w:r>
      <w:proofErr w:type="spellStart"/>
      <w:r>
        <w:t>sistemi</w:t>
      </w:r>
      <w:proofErr w:type="spellEnd"/>
      <w:r>
        <w:t xml:space="preserve"> </w:t>
      </w:r>
      <w:proofErr w:type="spellStart"/>
      <w:r>
        <w:t>kullanabilmek</w:t>
      </w:r>
      <w:proofErr w:type="spellEnd"/>
      <w:r>
        <w:t xml:space="preserve"> </w:t>
      </w:r>
      <w:proofErr w:type="spellStart"/>
      <w:r>
        <w:t>için</w:t>
      </w:r>
      <w:proofErr w:type="spellEnd"/>
      <w:r>
        <w:t xml:space="preserve"> </w:t>
      </w:r>
      <w:proofErr w:type="spellStart"/>
      <w:r>
        <w:t>çevrimiçi</w:t>
      </w:r>
      <w:proofErr w:type="spellEnd"/>
      <w:r>
        <w:t xml:space="preserve"> </w:t>
      </w:r>
      <w:proofErr w:type="spellStart"/>
      <w:r>
        <w:t>bir</w:t>
      </w:r>
      <w:proofErr w:type="spellEnd"/>
      <w:r>
        <w:t xml:space="preserve"> </w:t>
      </w:r>
      <w:proofErr w:type="spellStart"/>
      <w:r>
        <w:t>hizmete</w:t>
      </w:r>
      <w:proofErr w:type="spellEnd"/>
      <w:r>
        <w:t xml:space="preserve"> </w:t>
      </w:r>
      <w:proofErr w:type="spellStart"/>
      <w:r>
        <w:t>sahip</w:t>
      </w:r>
      <w:proofErr w:type="spellEnd"/>
      <w:r>
        <w:t xml:space="preserve"> </w:t>
      </w:r>
      <w:proofErr w:type="spellStart"/>
      <w:r>
        <w:t>olmalıdırlar</w:t>
      </w:r>
      <w:proofErr w:type="spellEnd"/>
      <w:r>
        <w:t>.</w:t>
      </w:r>
      <w:proofErr w:type="gramEnd"/>
      <w:r>
        <w:t xml:space="preserve"> </w:t>
      </w:r>
      <w:proofErr w:type="spellStart"/>
      <w:r>
        <w:t>Ayrıca</w:t>
      </w:r>
      <w:proofErr w:type="spellEnd"/>
      <w:r>
        <w:t xml:space="preserve"> </w:t>
      </w:r>
      <w:proofErr w:type="spellStart"/>
      <w:r>
        <w:t>bir</w:t>
      </w:r>
      <w:proofErr w:type="spellEnd"/>
      <w:r>
        <w:t xml:space="preserve"> Web </w:t>
      </w:r>
      <w:proofErr w:type="spellStart"/>
      <w:proofErr w:type="gramStart"/>
      <w:r>
        <w:t>Tarayıcısı’na</w:t>
      </w:r>
      <w:proofErr w:type="spellEnd"/>
      <w:proofErr w:type="gramEnd"/>
      <w:r>
        <w:t xml:space="preserve"> da </w:t>
      </w:r>
      <w:proofErr w:type="spellStart"/>
      <w:r>
        <w:t>ihtiyaç</w:t>
      </w:r>
      <w:proofErr w:type="spellEnd"/>
      <w:r>
        <w:t xml:space="preserve"> </w:t>
      </w:r>
      <w:proofErr w:type="spellStart"/>
      <w:r>
        <w:t>duyacaklardır</w:t>
      </w:r>
      <w:proofErr w:type="spellEnd"/>
      <w:r>
        <w:t>.</w:t>
      </w:r>
    </w:p>
    <w:p w:rsidR="00E03DF0" w:rsidRDefault="00E03DF0" w:rsidP="00805D28">
      <w:pPr>
        <w:pStyle w:val="GvdeMetni"/>
      </w:pPr>
    </w:p>
    <w:p w:rsidR="00E03DF0" w:rsidRPr="00805D28" w:rsidRDefault="00E03DF0" w:rsidP="00805D28">
      <w:pPr>
        <w:pStyle w:val="GvdeMetni"/>
        <w:rPr>
          <w:ins w:id="23" w:author="Kar Baykuşu" w:date="2015-03-01T22:59:00Z"/>
        </w:rPr>
      </w:pPr>
    </w:p>
    <w:bookmarkEnd w:id="17"/>
    <w:p w:rsidR="00351C22" w:rsidRDefault="00351C22" w:rsidP="00351C22">
      <w:pPr>
        <w:pStyle w:val="Balk1"/>
      </w:pPr>
      <w:r>
        <w:t>Ürüne Genel Bakış</w:t>
      </w:r>
    </w:p>
    <w:p w:rsidR="00351C22" w:rsidRDefault="00351C22" w:rsidP="00351C22">
      <w:pPr>
        <w:pStyle w:val="Balk2"/>
      </w:pPr>
      <w:r>
        <w:t>İhtiyaçlar ve Özellikler “</w:t>
      </w:r>
      <w:proofErr w:type="spellStart"/>
      <w:r>
        <w:t>Functionals</w:t>
      </w:r>
      <w:proofErr w:type="spellEnd"/>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85"/>
        <w:gridCol w:w="992"/>
        <w:gridCol w:w="4678"/>
      </w:tblGrid>
      <w:tr w:rsidR="00351C22" w:rsidRPr="00694750" w:rsidTr="00471769">
        <w:tblPrEx>
          <w:tblCellMar>
            <w:top w:w="0" w:type="dxa"/>
            <w:bottom w:w="0" w:type="dxa"/>
          </w:tblCellMar>
        </w:tblPrEx>
        <w:tc>
          <w:tcPr>
            <w:tcW w:w="3085" w:type="dxa"/>
          </w:tcPr>
          <w:p w:rsidR="00351C22" w:rsidRDefault="00351C22" w:rsidP="00471769">
            <w:pPr>
              <w:pStyle w:val="GvdeMetni"/>
              <w:ind w:left="0"/>
              <w:rPr>
                <w:b/>
                <w:bCs/>
              </w:rPr>
            </w:pPr>
            <w:proofErr w:type="spellStart"/>
            <w:r>
              <w:rPr>
                <w:b/>
                <w:bCs/>
              </w:rPr>
              <w:t>İhtiyaç</w:t>
            </w:r>
            <w:proofErr w:type="spellEnd"/>
          </w:p>
        </w:tc>
        <w:tc>
          <w:tcPr>
            <w:tcW w:w="992" w:type="dxa"/>
          </w:tcPr>
          <w:p w:rsidR="00351C22" w:rsidRDefault="00351C22" w:rsidP="00471769">
            <w:pPr>
              <w:pStyle w:val="GvdeMetni"/>
              <w:ind w:left="0"/>
              <w:rPr>
                <w:b/>
                <w:bCs/>
              </w:rPr>
            </w:pPr>
            <w:proofErr w:type="spellStart"/>
            <w:r>
              <w:rPr>
                <w:b/>
                <w:bCs/>
              </w:rPr>
              <w:t>Öncelik</w:t>
            </w:r>
            <w:proofErr w:type="spellEnd"/>
          </w:p>
        </w:tc>
        <w:tc>
          <w:tcPr>
            <w:tcW w:w="4678" w:type="dxa"/>
          </w:tcPr>
          <w:p w:rsidR="00351C22" w:rsidRPr="00694750" w:rsidRDefault="00351C22" w:rsidP="00471769">
            <w:pPr>
              <w:pStyle w:val="GvdeMetni"/>
              <w:ind w:left="0"/>
              <w:rPr>
                <w:b/>
                <w:bCs/>
              </w:rPr>
            </w:pPr>
            <w:proofErr w:type="spellStart"/>
            <w:r w:rsidRPr="00694750">
              <w:rPr>
                <w:b/>
                <w:bCs/>
              </w:rPr>
              <w:t>Bileşen</w:t>
            </w:r>
            <w:proofErr w:type="spellEnd"/>
            <w:r>
              <w:rPr>
                <w:b/>
                <w:bCs/>
              </w:rPr>
              <w:t xml:space="preserve"> / </w:t>
            </w:r>
            <w:proofErr w:type="spellStart"/>
            <w:r>
              <w:rPr>
                <w:b/>
                <w:bCs/>
              </w:rPr>
              <w:t>Modül</w:t>
            </w:r>
            <w:proofErr w:type="spellEnd"/>
          </w:p>
        </w:tc>
      </w:tr>
      <w:tr w:rsidR="00351C22" w:rsidRPr="00694750" w:rsidTr="00471769">
        <w:tblPrEx>
          <w:tblCellMar>
            <w:top w:w="0" w:type="dxa"/>
            <w:bottom w:w="0" w:type="dxa"/>
          </w:tblCellMar>
        </w:tblPrEx>
        <w:tc>
          <w:tcPr>
            <w:tcW w:w="3085" w:type="dxa"/>
          </w:tcPr>
          <w:p w:rsidR="00351C22" w:rsidRPr="00EB4D55" w:rsidRDefault="00351C22" w:rsidP="00471769">
            <w:pPr>
              <w:pStyle w:val="GvdeMetni"/>
              <w:ind w:left="0"/>
              <w:rPr>
                <w:bCs/>
              </w:rPr>
            </w:pPr>
            <w:proofErr w:type="spellStart"/>
            <w:r>
              <w:rPr>
                <w:bCs/>
              </w:rPr>
              <w:t>Bilgi</w:t>
            </w:r>
            <w:proofErr w:type="spellEnd"/>
            <w:r>
              <w:rPr>
                <w:bCs/>
              </w:rPr>
              <w:t xml:space="preserve"> </w:t>
            </w:r>
            <w:proofErr w:type="spellStart"/>
            <w:r>
              <w:rPr>
                <w:bCs/>
              </w:rPr>
              <w:t>güncelleme</w:t>
            </w:r>
            <w:proofErr w:type="spellEnd"/>
            <w:r>
              <w:rPr>
                <w:bCs/>
              </w:rPr>
              <w:t xml:space="preserve"> </w:t>
            </w:r>
            <w:proofErr w:type="spellStart"/>
            <w:r>
              <w:rPr>
                <w:bCs/>
              </w:rPr>
              <w:t>ihtiyacı</w:t>
            </w:r>
            <w:proofErr w:type="spellEnd"/>
          </w:p>
        </w:tc>
        <w:tc>
          <w:tcPr>
            <w:tcW w:w="992" w:type="dxa"/>
          </w:tcPr>
          <w:p w:rsidR="00351C22" w:rsidRDefault="00351C22" w:rsidP="00471769">
            <w:pPr>
              <w:pStyle w:val="GvdeMetni"/>
              <w:ind w:left="0"/>
              <w:rPr>
                <w:b/>
                <w:bCs/>
              </w:rPr>
            </w:pPr>
            <w:r>
              <w:rPr>
                <w:b/>
                <w:bCs/>
              </w:rPr>
              <w:t>1</w:t>
            </w:r>
          </w:p>
        </w:tc>
        <w:tc>
          <w:tcPr>
            <w:tcW w:w="4678" w:type="dxa"/>
          </w:tcPr>
          <w:p w:rsidR="00351C22" w:rsidRPr="00EB4D55" w:rsidRDefault="00351C22" w:rsidP="00471769">
            <w:pPr>
              <w:pStyle w:val="GvdeMetni"/>
              <w:ind w:left="0"/>
              <w:rPr>
                <w:bCs/>
              </w:rPr>
            </w:pPr>
            <w:proofErr w:type="spellStart"/>
            <w:r>
              <w:rPr>
                <w:bCs/>
              </w:rPr>
              <w:t>Bilgi</w:t>
            </w:r>
            <w:proofErr w:type="spellEnd"/>
            <w:r>
              <w:rPr>
                <w:bCs/>
              </w:rPr>
              <w:t xml:space="preserve"> </w:t>
            </w:r>
            <w:proofErr w:type="spellStart"/>
            <w:r>
              <w:rPr>
                <w:bCs/>
              </w:rPr>
              <w:t>güncelleme</w:t>
            </w:r>
            <w:proofErr w:type="spellEnd"/>
            <w:r>
              <w:rPr>
                <w:bCs/>
              </w:rPr>
              <w:t xml:space="preserve"> </w:t>
            </w:r>
            <w:proofErr w:type="spellStart"/>
            <w:r>
              <w:rPr>
                <w:bCs/>
              </w:rPr>
              <w:t>özelliği</w:t>
            </w:r>
            <w:proofErr w:type="spellEnd"/>
          </w:p>
        </w:tc>
      </w:tr>
      <w:tr w:rsidR="00351C22" w:rsidTr="00471769">
        <w:tblPrEx>
          <w:tblCellMar>
            <w:top w:w="0" w:type="dxa"/>
            <w:bottom w:w="0" w:type="dxa"/>
          </w:tblCellMar>
        </w:tblPrEx>
        <w:tc>
          <w:tcPr>
            <w:tcW w:w="3085" w:type="dxa"/>
          </w:tcPr>
          <w:p w:rsidR="00351C22" w:rsidRDefault="00351C22" w:rsidP="00471769">
            <w:pPr>
              <w:pStyle w:val="GvdeMetni"/>
              <w:ind w:left="0"/>
            </w:pPr>
            <w:proofErr w:type="spellStart"/>
            <w:r>
              <w:t>Şifre</w:t>
            </w:r>
            <w:proofErr w:type="spellEnd"/>
            <w:r>
              <w:t xml:space="preserve"> </w:t>
            </w:r>
            <w:proofErr w:type="spellStart"/>
            <w:r>
              <w:t>değiştirme</w:t>
            </w:r>
            <w:proofErr w:type="spellEnd"/>
            <w:r>
              <w:t xml:space="preserve"> </w:t>
            </w:r>
            <w:proofErr w:type="spellStart"/>
            <w:r>
              <w:t>ihtiyacı</w:t>
            </w:r>
            <w:proofErr w:type="spellEnd"/>
          </w:p>
        </w:tc>
        <w:tc>
          <w:tcPr>
            <w:tcW w:w="992" w:type="dxa"/>
          </w:tcPr>
          <w:p w:rsidR="00351C22" w:rsidRDefault="00351C22" w:rsidP="00471769">
            <w:pPr>
              <w:pStyle w:val="GvdeMetni"/>
              <w:ind w:left="0"/>
            </w:pPr>
            <w:r>
              <w:t>1</w:t>
            </w:r>
          </w:p>
        </w:tc>
        <w:tc>
          <w:tcPr>
            <w:tcW w:w="4678" w:type="dxa"/>
          </w:tcPr>
          <w:p w:rsidR="00351C22" w:rsidRPr="00C76858" w:rsidRDefault="00351C22" w:rsidP="00471769">
            <w:pPr>
              <w:pStyle w:val="GvdeMetni"/>
              <w:ind w:left="0"/>
            </w:pPr>
            <w:proofErr w:type="spellStart"/>
            <w:r>
              <w:t>Şifre</w:t>
            </w:r>
            <w:proofErr w:type="spellEnd"/>
            <w:r>
              <w:t xml:space="preserve"> </w:t>
            </w:r>
            <w:proofErr w:type="spellStart"/>
            <w:r>
              <w:t>değiştirme</w:t>
            </w:r>
            <w:proofErr w:type="spellEnd"/>
            <w:r>
              <w:t xml:space="preserve"> </w:t>
            </w:r>
            <w:proofErr w:type="spellStart"/>
            <w:r>
              <w:t>özelliği</w:t>
            </w:r>
            <w:proofErr w:type="spellEnd"/>
          </w:p>
        </w:tc>
      </w:tr>
      <w:tr w:rsidR="00351C22" w:rsidTr="00471769">
        <w:tblPrEx>
          <w:tblCellMar>
            <w:top w:w="0" w:type="dxa"/>
            <w:bottom w:w="0" w:type="dxa"/>
          </w:tblCellMar>
        </w:tblPrEx>
        <w:tc>
          <w:tcPr>
            <w:tcW w:w="3085" w:type="dxa"/>
          </w:tcPr>
          <w:p w:rsidR="00351C22" w:rsidRDefault="00351C22" w:rsidP="00471769">
            <w:pPr>
              <w:pStyle w:val="GvdeMetni"/>
              <w:ind w:left="0"/>
            </w:pPr>
            <w:proofErr w:type="spellStart"/>
            <w:r>
              <w:t>Kişisel</w:t>
            </w:r>
            <w:proofErr w:type="spellEnd"/>
            <w:r>
              <w:t xml:space="preserve"> </w:t>
            </w:r>
            <w:proofErr w:type="spellStart"/>
            <w:r>
              <w:t>bilgileri</w:t>
            </w:r>
            <w:proofErr w:type="spellEnd"/>
            <w:r>
              <w:t xml:space="preserve"> </w:t>
            </w:r>
            <w:proofErr w:type="spellStart"/>
            <w:r>
              <w:t>izleme</w:t>
            </w:r>
            <w:proofErr w:type="spellEnd"/>
            <w:r>
              <w:t xml:space="preserve"> </w:t>
            </w:r>
            <w:proofErr w:type="spellStart"/>
            <w:r>
              <w:t>ve</w:t>
            </w:r>
            <w:proofErr w:type="spellEnd"/>
            <w:r>
              <w:t xml:space="preserve"> </w:t>
            </w:r>
            <w:proofErr w:type="spellStart"/>
            <w:r>
              <w:t>değiştirme</w:t>
            </w:r>
            <w:proofErr w:type="spellEnd"/>
            <w:r>
              <w:t xml:space="preserve"> </w:t>
            </w:r>
            <w:proofErr w:type="spellStart"/>
            <w:r>
              <w:t>ihtiyacı</w:t>
            </w:r>
            <w:proofErr w:type="spellEnd"/>
          </w:p>
        </w:tc>
        <w:tc>
          <w:tcPr>
            <w:tcW w:w="992" w:type="dxa"/>
          </w:tcPr>
          <w:p w:rsidR="00351C22" w:rsidRDefault="00351C22" w:rsidP="00471769">
            <w:pPr>
              <w:pStyle w:val="GvdeMetni"/>
              <w:ind w:left="0"/>
            </w:pPr>
            <w:r>
              <w:t>1</w:t>
            </w:r>
          </w:p>
        </w:tc>
        <w:tc>
          <w:tcPr>
            <w:tcW w:w="4678" w:type="dxa"/>
          </w:tcPr>
          <w:p w:rsidR="00351C22" w:rsidRDefault="00351C22" w:rsidP="00471769">
            <w:pPr>
              <w:pStyle w:val="GvdeMetni"/>
              <w:ind w:left="0"/>
            </w:pPr>
            <w:proofErr w:type="spellStart"/>
            <w:r>
              <w:t>Kişisel</w:t>
            </w:r>
            <w:proofErr w:type="spellEnd"/>
            <w:r>
              <w:t xml:space="preserve"> </w:t>
            </w:r>
            <w:proofErr w:type="spellStart"/>
            <w:r>
              <w:t>Bilgiler</w:t>
            </w:r>
            <w:proofErr w:type="spellEnd"/>
            <w:r>
              <w:t xml:space="preserve"> </w:t>
            </w:r>
            <w:proofErr w:type="spellStart"/>
            <w:r>
              <w:t>Özelliği</w:t>
            </w:r>
            <w:proofErr w:type="spellEnd"/>
          </w:p>
        </w:tc>
      </w:tr>
      <w:tr w:rsidR="00351C22" w:rsidTr="00471769">
        <w:tblPrEx>
          <w:tblCellMar>
            <w:top w:w="0" w:type="dxa"/>
            <w:bottom w:w="0" w:type="dxa"/>
          </w:tblCellMar>
        </w:tblPrEx>
        <w:tc>
          <w:tcPr>
            <w:tcW w:w="3085" w:type="dxa"/>
          </w:tcPr>
          <w:p w:rsidR="00351C22" w:rsidRDefault="00351C22" w:rsidP="00471769">
            <w:pPr>
              <w:pStyle w:val="GvdeMetni"/>
              <w:ind w:left="0"/>
            </w:pPr>
            <w:proofErr w:type="spellStart"/>
            <w:r>
              <w:t>Öğrencinin</w:t>
            </w:r>
            <w:proofErr w:type="spellEnd"/>
            <w:r>
              <w:t xml:space="preserve"> t </w:t>
            </w:r>
            <w:proofErr w:type="spellStart"/>
            <w:r>
              <w:t>karne</w:t>
            </w:r>
            <w:proofErr w:type="spellEnd"/>
            <w:r>
              <w:t xml:space="preserve"> </w:t>
            </w:r>
            <w:proofErr w:type="spellStart"/>
            <w:r>
              <w:t>izleme</w:t>
            </w:r>
            <w:proofErr w:type="spellEnd"/>
          </w:p>
        </w:tc>
        <w:tc>
          <w:tcPr>
            <w:tcW w:w="992" w:type="dxa"/>
          </w:tcPr>
          <w:p w:rsidR="00351C22" w:rsidRDefault="00351C22" w:rsidP="00471769">
            <w:pPr>
              <w:pStyle w:val="GvdeMetni"/>
              <w:ind w:left="0"/>
            </w:pPr>
            <w:r>
              <w:t>1</w:t>
            </w:r>
          </w:p>
        </w:tc>
        <w:tc>
          <w:tcPr>
            <w:tcW w:w="4678" w:type="dxa"/>
          </w:tcPr>
          <w:p w:rsidR="00351C22" w:rsidRDefault="00351C22" w:rsidP="00471769">
            <w:pPr>
              <w:pStyle w:val="GvdeMetni"/>
              <w:ind w:left="0"/>
            </w:pPr>
            <w:proofErr w:type="spellStart"/>
            <w:r>
              <w:t>Karne</w:t>
            </w:r>
            <w:proofErr w:type="spellEnd"/>
            <w:r>
              <w:t xml:space="preserve"> </w:t>
            </w:r>
            <w:proofErr w:type="spellStart"/>
            <w:r>
              <w:t>Özelliği</w:t>
            </w:r>
            <w:proofErr w:type="spellEnd"/>
          </w:p>
        </w:tc>
      </w:tr>
      <w:tr w:rsidR="00351C22" w:rsidTr="00471769">
        <w:tblPrEx>
          <w:tblCellMar>
            <w:top w:w="0" w:type="dxa"/>
            <w:bottom w:w="0" w:type="dxa"/>
          </w:tblCellMar>
        </w:tblPrEx>
        <w:tc>
          <w:tcPr>
            <w:tcW w:w="3085" w:type="dxa"/>
          </w:tcPr>
          <w:p w:rsidR="00351C22" w:rsidRDefault="00351C22" w:rsidP="00471769">
            <w:pPr>
              <w:pStyle w:val="GvdeMetni"/>
              <w:ind w:left="0"/>
            </w:pPr>
            <w:proofErr w:type="spellStart"/>
            <w:r>
              <w:t>Öğrencinin</w:t>
            </w:r>
            <w:proofErr w:type="spellEnd"/>
            <w:r>
              <w:t xml:space="preserve"> </w:t>
            </w:r>
            <w:proofErr w:type="spellStart"/>
            <w:r>
              <w:t>trankript</w:t>
            </w:r>
            <w:proofErr w:type="spellEnd"/>
            <w:r>
              <w:t xml:space="preserve"> </w:t>
            </w:r>
            <w:proofErr w:type="spellStart"/>
            <w:r>
              <w:t>izleme</w:t>
            </w:r>
            <w:proofErr w:type="spellEnd"/>
          </w:p>
        </w:tc>
        <w:tc>
          <w:tcPr>
            <w:tcW w:w="992" w:type="dxa"/>
          </w:tcPr>
          <w:p w:rsidR="00351C22" w:rsidRDefault="00351C22" w:rsidP="00471769">
            <w:pPr>
              <w:pStyle w:val="GvdeMetni"/>
              <w:ind w:left="0"/>
            </w:pPr>
            <w:r>
              <w:t>1</w:t>
            </w:r>
          </w:p>
        </w:tc>
        <w:tc>
          <w:tcPr>
            <w:tcW w:w="4678" w:type="dxa"/>
          </w:tcPr>
          <w:p w:rsidR="00351C22" w:rsidRDefault="00351C22" w:rsidP="00471769">
            <w:pPr>
              <w:pStyle w:val="GvdeMetni"/>
              <w:ind w:left="0"/>
            </w:pPr>
            <w:proofErr w:type="spellStart"/>
            <w:r>
              <w:t>Transkript</w:t>
            </w:r>
            <w:proofErr w:type="spellEnd"/>
            <w:r>
              <w:t xml:space="preserve"> </w:t>
            </w:r>
            <w:proofErr w:type="spellStart"/>
            <w:r>
              <w:t>Özelliği</w:t>
            </w:r>
            <w:proofErr w:type="spellEnd"/>
          </w:p>
        </w:tc>
      </w:tr>
      <w:tr w:rsidR="00351C22" w:rsidTr="00471769">
        <w:tblPrEx>
          <w:tblCellMar>
            <w:top w:w="0" w:type="dxa"/>
            <w:bottom w:w="0" w:type="dxa"/>
          </w:tblCellMar>
        </w:tblPrEx>
        <w:tc>
          <w:tcPr>
            <w:tcW w:w="3085" w:type="dxa"/>
          </w:tcPr>
          <w:p w:rsidR="00351C22" w:rsidRDefault="00351C22" w:rsidP="00471769">
            <w:pPr>
              <w:pStyle w:val="GvdeMetni"/>
              <w:ind w:left="0"/>
            </w:pPr>
            <w:proofErr w:type="spellStart"/>
            <w:r>
              <w:t>Katalog</w:t>
            </w:r>
            <w:proofErr w:type="spellEnd"/>
            <w:r>
              <w:t xml:space="preserve"> </w:t>
            </w:r>
            <w:proofErr w:type="spellStart"/>
            <w:r>
              <w:t>izleme</w:t>
            </w:r>
            <w:proofErr w:type="spellEnd"/>
            <w:r>
              <w:t xml:space="preserve"> </w:t>
            </w:r>
            <w:proofErr w:type="spellStart"/>
            <w:r>
              <w:t>ihtiyacı</w:t>
            </w:r>
            <w:proofErr w:type="spellEnd"/>
          </w:p>
        </w:tc>
        <w:tc>
          <w:tcPr>
            <w:tcW w:w="992" w:type="dxa"/>
          </w:tcPr>
          <w:p w:rsidR="00351C22" w:rsidRDefault="00351C22" w:rsidP="00471769">
            <w:pPr>
              <w:pStyle w:val="GvdeMetni"/>
              <w:ind w:left="0"/>
            </w:pPr>
            <w:r>
              <w:t>1</w:t>
            </w:r>
          </w:p>
        </w:tc>
        <w:tc>
          <w:tcPr>
            <w:tcW w:w="4678" w:type="dxa"/>
          </w:tcPr>
          <w:p w:rsidR="00351C22" w:rsidRDefault="00351C22" w:rsidP="00471769">
            <w:pPr>
              <w:pStyle w:val="GvdeMetni"/>
              <w:ind w:left="0"/>
            </w:pPr>
            <w:proofErr w:type="spellStart"/>
            <w:r>
              <w:t>Katalog</w:t>
            </w:r>
            <w:proofErr w:type="spellEnd"/>
            <w:r>
              <w:t xml:space="preserve"> </w:t>
            </w:r>
            <w:proofErr w:type="spellStart"/>
            <w:r>
              <w:t>izleme</w:t>
            </w:r>
            <w:proofErr w:type="spellEnd"/>
            <w:r>
              <w:t xml:space="preserve"> </w:t>
            </w:r>
            <w:proofErr w:type="spellStart"/>
            <w:r>
              <w:t>özelliği</w:t>
            </w:r>
            <w:proofErr w:type="spellEnd"/>
          </w:p>
        </w:tc>
      </w:tr>
      <w:tr w:rsidR="00351C22" w:rsidTr="00471769">
        <w:tblPrEx>
          <w:tblCellMar>
            <w:top w:w="0" w:type="dxa"/>
            <w:bottom w:w="0" w:type="dxa"/>
          </w:tblCellMar>
        </w:tblPrEx>
        <w:tc>
          <w:tcPr>
            <w:tcW w:w="3085" w:type="dxa"/>
          </w:tcPr>
          <w:p w:rsidR="00351C22" w:rsidRDefault="00351C22" w:rsidP="00471769">
            <w:pPr>
              <w:pStyle w:val="GvdeMetni"/>
              <w:ind w:left="0"/>
            </w:pPr>
            <w:proofErr w:type="spellStart"/>
            <w:r>
              <w:t>Dönem</w:t>
            </w:r>
            <w:proofErr w:type="spellEnd"/>
            <w:r>
              <w:t xml:space="preserve"> </w:t>
            </w:r>
            <w:proofErr w:type="spellStart"/>
            <w:r>
              <w:t>ortalaması</w:t>
            </w:r>
            <w:proofErr w:type="spellEnd"/>
            <w:r>
              <w:t xml:space="preserve"> </w:t>
            </w:r>
            <w:proofErr w:type="spellStart"/>
            <w:r>
              <w:t>ve</w:t>
            </w:r>
            <w:proofErr w:type="spellEnd"/>
            <w:r>
              <w:t xml:space="preserve"> </w:t>
            </w:r>
          </w:p>
          <w:p w:rsidR="00351C22" w:rsidRDefault="00351C22" w:rsidP="00471769">
            <w:pPr>
              <w:pStyle w:val="GvdeMetni"/>
              <w:ind w:left="0"/>
            </w:pPr>
            <w:proofErr w:type="spellStart"/>
            <w:r>
              <w:t>Genel</w:t>
            </w:r>
            <w:proofErr w:type="spellEnd"/>
            <w:r>
              <w:t xml:space="preserve"> </w:t>
            </w:r>
            <w:proofErr w:type="spellStart"/>
            <w:r>
              <w:t>ortalama</w:t>
            </w:r>
            <w:proofErr w:type="spellEnd"/>
            <w:r>
              <w:t xml:space="preserve"> </w:t>
            </w:r>
            <w:proofErr w:type="spellStart"/>
            <w:r>
              <w:t>hesaplama</w:t>
            </w:r>
            <w:proofErr w:type="spellEnd"/>
          </w:p>
        </w:tc>
        <w:tc>
          <w:tcPr>
            <w:tcW w:w="992" w:type="dxa"/>
          </w:tcPr>
          <w:p w:rsidR="00351C22" w:rsidRDefault="00351C22" w:rsidP="00471769">
            <w:pPr>
              <w:pStyle w:val="GvdeMetni"/>
              <w:ind w:left="0"/>
            </w:pPr>
            <w:r>
              <w:t>2</w:t>
            </w:r>
          </w:p>
        </w:tc>
        <w:tc>
          <w:tcPr>
            <w:tcW w:w="4678" w:type="dxa"/>
          </w:tcPr>
          <w:p w:rsidR="00351C22" w:rsidRDefault="00351C22" w:rsidP="00471769">
            <w:pPr>
              <w:pStyle w:val="GvdeMetni"/>
              <w:ind w:left="0"/>
            </w:pPr>
            <w:proofErr w:type="spellStart"/>
            <w:r>
              <w:t>Ortalama</w:t>
            </w:r>
            <w:proofErr w:type="spellEnd"/>
            <w:r>
              <w:t xml:space="preserve"> </w:t>
            </w:r>
            <w:proofErr w:type="spellStart"/>
            <w:r>
              <w:t>hesaplama</w:t>
            </w:r>
            <w:proofErr w:type="spellEnd"/>
            <w:r>
              <w:t xml:space="preserve"> </w:t>
            </w:r>
            <w:proofErr w:type="spellStart"/>
            <w:r>
              <w:t>özelliği</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Ders</w:t>
            </w:r>
            <w:proofErr w:type="spellEnd"/>
            <w:r>
              <w:t xml:space="preserve"> </w:t>
            </w:r>
            <w:proofErr w:type="spellStart"/>
            <w:r>
              <w:t>ekleme</w:t>
            </w:r>
            <w:proofErr w:type="spellEnd"/>
            <w:r>
              <w:t xml:space="preserve"> / slime</w:t>
            </w:r>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Pr="00C76858" w:rsidRDefault="00351C22" w:rsidP="00471769">
            <w:pPr>
              <w:pStyle w:val="GvdeMetni"/>
              <w:ind w:left="0"/>
            </w:pPr>
            <w:proofErr w:type="spellStart"/>
            <w:r>
              <w:t>Ders</w:t>
            </w:r>
            <w:proofErr w:type="spellEnd"/>
            <w:r>
              <w:t xml:space="preserve"> </w:t>
            </w:r>
            <w:proofErr w:type="spellStart"/>
            <w:r>
              <w:t>ekle</w:t>
            </w:r>
            <w:proofErr w:type="spellEnd"/>
            <w:r>
              <w:t>/</w:t>
            </w:r>
            <w:proofErr w:type="spellStart"/>
            <w:r>
              <w:t>sil</w:t>
            </w:r>
            <w:proofErr w:type="spellEnd"/>
            <w:r>
              <w:t xml:space="preserve"> </w:t>
            </w:r>
            <w:proofErr w:type="spellStart"/>
            <w:r>
              <w:t>özelliği</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Dersin</w:t>
            </w:r>
            <w:proofErr w:type="spellEnd"/>
            <w:r>
              <w:t xml:space="preserve"> </w:t>
            </w:r>
            <w:proofErr w:type="spellStart"/>
            <w:r>
              <w:t>şubesini</w:t>
            </w:r>
            <w:proofErr w:type="spellEnd"/>
            <w:r>
              <w:t xml:space="preserve"> </w:t>
            </w:r>
            <w:proofErr w:type="spellStart"/>
            <w:r>
              <w:t>değiştirme</w:t>
            </w:r>
            <w:proofErr w:type="spellEnd"/>
            <w:r>
              <w:t xml:space="preserve"> </w:t>
            </w:r>
            <w:proofErr w:type="spellStart"/>
            <w:r>
              <w:t>ihtiyacı</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Pr="00C76858" w:rsidRDefault="00351C22" w:rsidP="00471769">
            <w:pPr>
              <w:pStyle w:val="GvdeMetni"/>
              <w:ind w:left="0"/>
            </w:pPr>
            <w:proofErr w:type="spellStart"/>
            <w:r>
              <w:t>Şube</w:t>
            </w:r>
            <w:proofErr w:type="spellEnd"/>
            <w:r>
              <w:t xml:space="preserve"> </w:t>
            </w:r>
            <w:proofErr w:type="spellStart"/>
            <w:r>
              <w:t>değiştirme</w:t>
            </w:r>
            <w:proofErr w:type="spellEnd"/>
            <w:r>
              <w:t xml:space="preserve"> </w:t>
            </w:r>
            <w:proofErr w:type="spellStart"/>
            <w:r>
              <w:t>özelliği</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Danışmların</w:t>
            </w:r>
            <w:proofErr w:type="spellEnd"/>
            <w:r>
              <w:t xml:space="preserve"> </w:t>
            </w:r>
            <w:proofErr w:type="spellStart"/>
            <w:r>
              <w:t>öğrenci</w:t>
            </w:r>
            <w:proofErr w:type="spellEnd"/>
            <w:r>
              <w:t xml:space="preserve"> </w:t>
            </w:r>
            <w:proofErr w:type="spellStart"/>
            <w:r>
              <w:t>bilgilerini</w:t>
            </w:r>
            <w:proofErr w:type="spellEnd"/>
            <w:r>
              <w:t xml:space="preserve"> </w:t>
            </w:r>
            <w:proofErr w:type="spellStart"/>
            <w:r>
              <w:t>izlemesi</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Öğrenci</w:t>
            </w:r>
            <w:proofErr w:type="spellEnd"/>
            <w:r>
              <w:t xml:space="preserve"> </w:t>
            </w:r>
            <w:proofErr w:type="spellStart"/>
            <w:r>
              <w:t>bazında</w:t>
            </w:r>
            <w:proofErr w:type="spellEnd"/>
            <w:r>
              <w:t xml:space="preserve"> </w:t>
            </w:r>
            <w:proofErr w:type="spellStart"/>
            <w:r>
              <w:t>işlemler</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Verilen</w:t>
            </w:r>
            <w:proofErr w:type="spellEnd"/>
            <w:r>
              <w:t xml:space="preserve"> </w:t>
            </w:r>
            <w:proofErr w:type="spellStart"/>
            <w:r>
              <w:t>derslerin</w:t>
            </w:r>
            <w:proofErr w:type="spellEnd"/>
            <w:r>
              <w:t xml:space="preserve"> </w:t>
            </w:r>
            <w:proofErr w:type="spellStart"/>
            <w:r>
              <w:t>dökümü</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Ders</w:t>
            </w:r>
            <w:proofErr w:type="spellEnd"/>
            <w:r>
              <w:t xml:space="preserve"> </w:t>
            </w:r>
            <w:proofErr w:type="spellStart"/>
            <w:r>
              <w:t>Dökümü</w:t>
            </w:r>
            <w:proofErr w:type="spellEnd"/>
            <w:r>
              <w:t xml:space="preserve"> </w:t>
            </w:r>
            <w:proofErr w:type="spellStart"/>
            <w:r>
              <w:t>ÖZelliği</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Verilen</w:t>
            </w:r>
            <w:proofErr w:type="spellEnd"/>
            <w:r>
              <w:t xml:space="preserve"> </w:t>
            </w:r>
            <w:proofErr w:type="spellStart"/>
            <w:r>
              <w:t>derse</w:t>
            </w:r>
            <w:proofErr w:type="spellEnd"/>
            <w:r>
              <w:t xml:space="preserve"> </w:t>
            </w:r>
            <w:proofErr w:type="spellStart"/>
            <w:r>
              <w:t>kayıtlı</w:t>
            </w:r>
            <w:proofErr w:type="spellEnd"/>
            <w:r>
              <w:t xml:space="preserve"> </w:t>
            </w:r>
            <w:proofErr w:type="spellStart"/>
            <w:r>
              <w:t>öğrenci</w:t>
            </w:r>
            <w:proofErr w:type="spellEnd"/>
            <w:r>
              <w:t xml:space="preserve"> </w:t>
            </w:r>
            <w:proofErr w:type="spellStart"/>
            <w:r>
              <w:t>listesinin</w:t>
            </w:r>
            <w:proofErr w:type="spellEnd"/>
            <w:r>
              <w:t xml:space="preserve"> </w:t>
            </w:r>
            <w:proofErr w:type="spellStart"/>
            <w:r>
              <w:t>dökümü</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Öğrenci</w:t>
            </w:r>
            <w:proofErr w:type="spellEnd"/>
            <w:r>
              <w:t xml:space="preserve"> </w:t>
            </w:r>
            <w:proofErr w:type="spellStart"/>
            <w:r>
              <w:t>Listesi</w:t>
            </w:r>
            <w:proofErr w:type="spellEnd"/>
            <w:r>
              <w:t xml:space="preserve"> </w:t>
            </w:r>
            <w:proofErr w:type="spellStart"/>
            <w:r>
              <w:t>Dökümü</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Öğrencilerin</w:t>
            </w:r>
            <w:proofErr w:type="spellEnd"/>
            <w:r>
              <w:t xml:space="preserve"> </w:t>
            </w:r>
            <w:proofErr w:type="spellStart"/>
            <w:r>
              <w:t>ders</w:t>
            </w:r>
            <w:proofErr w:type="spellEnd"/>
            <w:r>
              <w:t xml:space="preserve"> </w:t>
            </w:r>
            <w:proofErr w:type="spellStart"/>
            <w:r>
              <w:t>programını</w:t>
            </w:r>
            <w:proofErr w:type="spellEnd"/>
            <w:r>
              <w:t xml:space="preserve"> </w:t>
            </w:r>
            <w:proofErr w:type="spellStart"/>
            <w:r>
              <w:t>onaylama</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Pr="00C76858" w:rsidRDefault="00351C22" w:rsidP="00471769">
            <w:pPr>
              <w:pStyle w:val="GvdeMetni"/>
              <w:ind w:left="0"/>
            </w:pPr>
            <w:proofErr w:type="spellStart"/>
            <w:r>
              <w:t>Onaylama</w:t>
            </w:r>
            <w:proofErr w:type="spellEnd"/>
            <w:r>
              <w:t xml:space="preserve"> </w:t>
            </w:r>
            <w:proofErr w:type="spellStart"/>
            <w:r>
              <w:t>özellği</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Ders</w:t>
            </w:r>
            <w:proofErr w:type="spellEnd"/>
            <w:r>
              <w:t xml:space="preserve"> </w:t>
            </w:r>
            <w:proofErr w:type="spellStart"/>
            <w:r>
              <w:t>programı</w:t>
            </w:r>
            <w:proofErr w:type="spellEnd"/>
            <w:r>
              <w:t xml:space="preserve"> </w:t>
            </w:r>
            <w:proofErr w:type="spellStart"/>
            <w:r>
              <w:t>sorunlu</w:t>
            </w:r>
            <w:proofErr w:type="spellEnd"/>
          </w:p>
          <w:p w:rsidR="00351C22" w:rsidRDefault="00351C22" w:rsidP="00471769">
            <w:pPr>
              <w:pStyle w:val="GvdeMetni"/>
              <w:ind w:left="0"/>
            </w:pPr>
            <w:proofErr w:type="spellStart"/>
            <w:r>
              <w:t>öğrenciye</w:t>
            </w:r>
            <w:proofErr w:type="spellEnd"/>
            <w:r>
              <w:t xml:space="preserve"> </w:t>
            </w:r>
            <w:proofErr w:type="spellStart"/>
            <w:r>
              <w:t>otomatik</w:t>
            </w:r>
            <w:proofErr w:type="spellEnd"/>
            <w:r>
              <w:t xml:space="preserve"> mail </w:t>
            </w:r>
            <w:proofErr w:type="spellStart"/>
            <w:r>
              <w:t>atabilme</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2</w:t>
            </w:r>
          </w:p>
        </w:tc>
        <w:tc>
          <w:tcPr>
            <w:tcW w:w="4678" w:type="dxa"/>
            <w:tcBorders>
              <w:top w:val="single" w:sz="6" w:space="0" w:color="000000"/>
              <w:left w:val="single" w:sz="6" w:space="0" w:color="000000"/>
              <w:bottom w:val="single" w:sz="6" w:space="0" w:color="000000"/>
              <w:right w:val="single" w:sz="6" w:space="0" w:color="000000"/>
            </w:tcBorders>
          </w:tcPr>
          <w:p w:rsidR="00351C22" w:rsidRPr="00C76858" w:rsidRDefault="00351C22" w:rsidP="00471769">
            <w:pPr>
              <w:pStyle w:val="GvdeMetni"/>
              <w:ind w:left="0"/>
            </w:pPr>
            <w:proofErr w:type="spellStart"/>
            <w:r>
              <w:t>Öğrenciye</w:t>
            </w:r>
            <w:proofErr w:type="spellEnd"/>
            <w:r>
              <w:t xml:space="preserve"> </w:t>
            </w:r>
            <w:proofErr w:type="spellStart"/>
            <w:r>
              <w:t>otomatik</w:t>
            </w:r>
            <w:proofErr w:type="spellEnd"/>
            <w:r>
              <w:t xml:space="preserve"> mail </w:t>
            </w:r>
            <w:proofErr w:type="spellStart"/>
            <w:r>
              <w:t>atabilme</w:t>
            </w:r>
            <w:proofErr w:type="spellEnd"/>
            <w:r>
              <w:t xml:space="preserve"> </w:t>
            </w:r>
            <w:proofErr w:type="spellStart"/>
            <w:r>
              <w:t>özellği</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 xml:space="preserve">Not </w:t>
            </w:r>
            <w:proofErr w:type="spellStart"/>
            <w:r>
              <w:t>girişi</w:t>
            </w:r>
            <w:proofErr w:type="spellEnd"/>
            <w:r>
              <w:t xml:space="preserve"> </w:t>
            </w:r>
            <w:proofErr w:type="spellStart"/>
            <w:r>
              <w:t>yapabilme</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Pr="00EB4D55" w:rsidRDefault="00351C22" w:rsidP="00471769">
            <w:pPr>
              <w:pStyle w:val="GvdeMetni"/>
              <w:ind w:left="0"/>
            </w:pPr>
            <w:r>
              <w:t xml:space="preserve">Not </w:t>
            </w:r>
            <w:proofErr w:type="spellStart"/>
            <w:r>
              <w:t>giriş</w:t>
            </w:r>
            <w:proofErr w:type="spellEnd"/>
            <w:r>
              <w:t xml:space="preserve"> </w:t>
            </w:r>
            <w:proofErr w:type="spellStart"/>
            <w:r>
              <w:t>işlemleri</w:t>
            </w:r>
            <w:proofErr w:type="spellEnd"/>
          </w:p>
        </w:tc>
      </w:tr>
      <w:tr w:rsidR="00351C22" w:rsidRPr="00C76858"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Öğrencinin</w:t>
            </w:r>
            <w:proofErr w:type="spellEnd"/>
            <w:r>
              <w:t xml:space="preserve"> </w:t>
            </w:r>
            <w:proofErr w:type="spellStart"/>
            <w:r>
              <w:t>notunu</w:t>
            </w:r>
            <w:proofErr w:type="spellEnd"/>
            <w:r>
              <w:t xml:space="preserve"> </w:t>
            </w:r>
            <w:proofErr w:type="spellStart"/>
            <w:r>
              <w:t>değiştirebilme</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Pr="00C76858" w:rsidRDefault="00351C22" w:rsidP="00471769">
            <w:pPr>
              <w:pStyle w:val="GvdeMetni"/>
              <w:ind w:left="0"/>
            </w:pPr>
            <w:r>
              <w:t xml:space="preserve">Not </w:t>
            </w:r>
            <w:proofErr w:type="spellStart"/>
            <w:r>
              <w:t>değiştirme</w:t>
            </w:r>
            <w:proofErr w:type="spellEnd"/>
            <w:r>
              <w:t xml:space="preserve"> </w:t>
            </w:r>
            <w:proofErr w:type="spellStart"/>
            <w:r>
              <w:t>özelliği</w:t>
            </w:r>
            <w:proofErr w:type="spellEnd"/>
          </w:p>
        </w:tc>
      </w:tr>
      <w:tr w:rsidR="00351C22" w:rsidRPr="00C76858"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Üniversite</w:t>
            </w:r>
            <w:proofErr w:type="spellEnd"/>
            <w:r>
              <w:t xml:space="preserve">, </w:t>
            </w:r>
            <w:proofErr w:type="spellStart"/>
            <w:r>
              <w:t>fakültei</w:t>
            </w:r>
            <w:proofErr w:type="spellEnd"/>
            <w:r>
              <w:t xml:space="preserve"> </w:t>
            </w:r>
            <w:proofErr w:type="spellStart"/>
            <w:r>
              <w:t>bölüm</w:t>
            </w:r>
            <w:proofErr w:type="spellEnd"/>
            <w:r>
              <w:t xml:space="preserve">, </w:t>
            </w:r>
            <w:proofErr w:type="spellStart"/>
            <w:r>
              <w:t>öğrenci</w:t>
            </w:r>
            <w:proofErr w:type="spellEnd"/>
            <w:r>
              <w:t xml:space="preserve">, </w:t>
            </w:r>
            <w:proofErr w:type="spellStart"/>
            <w:r>
              <w:t>ve</w:t>
            </w:r>
            <w:proofErr w:type="spellEnd"/>
            <w:r>
              <w:t xml:space="preserve"> </w:t>
            </w:r>
            <w:proofErr w:type="spellStart"/>
            <w:r>
              <w:t>ders</w:t>
            </w:r>
            <w:proofErr w:type="spellEnd"/>
            <w:r>
              <w:t xml:space="preserve"> </w:t>
            </w:r>
            <w:proofErr w:type="spellStart"/>
            <w:r>
              <w:t>tanımlama</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Üniiversite</w:t>
            </w:r>
            <w:proofErr w:type="spellEnd"/>
            <w:r>
              <w:t xml:space="preserve"> </w:t>
            </w:r>
            <w:proofErr w:type="spellStart"/>
            <w:r>
              <w:t>Fakülte</w:t>
            </w:r>
            <w:proofErr w:type="spellEnd"/>
            <w:r>
              <w:t xml:space="preserve"> </w:t>
            </w:r>
            <w:proofErr w:type="spellStart"/>
            <w:r>
              <w:t>Bölüm</w:t>
            </w:r>
            <w:proofErr w:type="spellEnd"/>
            <w:r>
              <w:t xml:space="preserve"> </w:t>
            </w:r>
            <w:proofErr w:type="spellStart"/>
            <w:r>
              <w:t>Tanımlama</w:t>
            </w:r>
            <w:proofErr w:type="spellEnd"/>
          </w:p>
        </w:tc>
      </w:tr>
      <w:tr w:rsidR="00351C22" w:rsidRPr="00C76858"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Akademik</w:t>
            </w:r>
            <w:proofErr w:type="spellEnd"/>
            <w:r>
              <w:t xml:space="preserve"> </w:t>
            </w:r>
            <w:proofErr w:type="spellStart"/>
            <w:r>
              <w:t>takvim</w:t>
            </w:r>
            <w:proofErr w:type="spellEnd"/>
            <w:r>
              <w:t xml:space="preserve">, </w:t>
            </w:r>
            <w:proofErr w:type="spellStart"/>
            <w:r>
              <w:t>dönem</w:t>
            </w:r>
            <w:proofErr w:type="spellEnd"/>
            <w:r>
              <w:t xml:space="preserve">, </w:t>
            </w:r>
            <w:proofErr w:type="spellStart"/>
            <w:r>
              <w:t>ders</w:t>
            </w:r>
            <w:proofErr w:type="spellEnd"/>
            <w:r>
              <w:t xml:space="preserve">, </w:t>
            </w:r>
            <w:proofErr w:type="spellStart"/>
            <w:r>
              <w:t>öğrenci</w:t>
            </w:r>
            <w:proofErr w:type="spellEnd"/>
            <w:r>
              <w:t xml:space="preserve"> </w:t>
            </w:r>
            <w:proofErr w:type="spellStart"/>
            <w:r>
              <w:t>tanımlama</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r>
              <w:t>1</w:t>
            </w:r>
          </w:p>
        </w:tc>
        <w:tc>
          <w:tcPr>
            <w:tcW w:w="4678"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Tanımlama</w:t>
            </w:r>
            <w:proofErr w:type="spellEnd"/>
            <w:r>
              <w:t xml:space="preserve"> </w:t>
            </w:r>
            <w:proofErr w:type="spellStart"/>
            <w:r>
              <w:t>Özelliği</w:t>
            </w:r>
            <w:proofErr w:type="spellEnd"/>
          </w:p>
        </w:tc>
      </w:tr>
      <w:tr w:rsidR="00351C22" w:rsidRPr="00694750" w:rsidTr="00471769">
        <w:tblPrEx>
          <w:tblCellMar>
            <w:top w:w="0" w:type="dxa"/>
            <w:bottom w:w="0" w:type="dxa"/>
          </w:tblCellMar>
        </w:tblPrEx>
        <w:tc>
          <w:tcPr>
            <w:tcW w:w="3085"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Sistemden</w:t>
            </w:r>
            <w:proofErr w:type="spellEnd"/>
            <w:r>
              <w:t xml:space="preserve"> </w:t>
            </w:r>
            <w:proofErr w:type="spellStart"/>
            <w:r>
              <w:t>çıkış</w:t>
            </w:r>
            <w:proofErr w:type="spellEnd"/>
            <w:r>
              <w:t xml:space="preserve"> yap</w:t>
            </w:r>
          </w:p>
        </w:tc>
        <w:tc>
          <w:tcPr>
            <w:tcW w:w="992"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
        </w:tc>
        <w:tc>
          <w:tcPr>
            <w:tcW w:w="4678" w:type="dxa"/>
            <w:tcBorders>
              <w:top w:val="single" w:sz="6" w:space="0" w:color="000000"/>
              <w:left w:val="single" w:sz="6" w:space="0" w:color="000000"/>
              <w:bottom w:val="single" w:sz="6" w:space="0" w:color="000000"/>
              <w:right w:val="single" w:sz="6" w:space="0" w:color="000000"/>
            </w:tcBorders>
          </w:tcPr>
          <w:p w:rsidR="00351C22" w:rsidRDefault="00351C22" w:rsidP="00471769">
            <w:pPr>
              <w:pStyle w:val="GvdeMetni"/>
              <w:ind w:left="0"/>
            </w:pPr>
            <w:proofErr w:type="spellStart"/>
            <w:r>
              <w:t>Çıkış</w:t>
            </w:r>
            <w:proofErr w:type="spellEnd"/>
            <w:r>
              <w:t xml:space="preserve"> </w:t>
            </w:r>
            <w:proofErr w:type="spellStart"/>
            <w:r>
              <w:t>Özelliği</w:t>
            </w:r>
            <w:proofErr w:type="spellEnd"/>
          </w:p>
        </w:tc>
      </w:tr>
    </w:tbl>
    <w:p w:rsidR="00351C22" w:rsidRDefault="00351C22" w:rsidP="00351C22">
      <w:pPr>
        <w:pStyle w:val="GvdeMetni"/>
      </w:pPr>
    </w:p>
    <w:p w:rsidR="00351C22" w:rsidRDefault="00351C22" w:rsidP="00351C22">
      <w:pPr>
        <w:pStyle w:val="GvdeMetni"/>
      </w:pPr>
    </w:p>
    <w:p w:rsidR="00351C22" w:rsidRDefault="00351C22" w:rsidP="00351C22">
      <w:pPr>
        <w:pStyle w:val="GvdeMetni"/>
      </w:pPr>
    </w:p>
    <w:p w:rsidR="00351C22" w:rsidRDefault="00351C22" w:rsidP="00351C22">
      <w:pPr>
        <w:pStyle w:val="GvdeMetni"/>
      </w:pPr>
    </w:p>
    <w:p w:rsidR="00351C22" w:rsidRDefault="00351C22" w:rsidP="00351C22">
      <w:pPr>
        <w:pStyle w:val="Balk1"/>
      </w:pPr>
      <w:bookmarkStart w:id="24" w:name="_Toc436203408"/>
      <w:bookmarkStart w:id="25" w:name="_Toc452813602"/>
      <w:bookmarkStart w:id="26" w:name="_Toc512930919"/>
      <w:bookmarkStart w:id="27" w:name="_Toc20715765"/>
      <w:r>
        <w:lastRenderedPageBreak/>
        <w:t>Diğer Ürün Gereksinimler</w:t>
      </w:r>
      <w:bookmarkEnd w:id="24"/>
      <w:bookmarkEnd w:id="25"/>
      <w:bookmarkEnd w:id="26"/>
      <w:bookmarkEnd w:id="27"/>
      <w:r>
        <w:t>i “</w:t>
      </w:r>
      <w:proofErr w:type="spellStart"/>
      <w:r>
        <w:t>Nonfunctionals</w:t>
      </w:r>
      <w:proofErr w:type="spellEnd"/>
      <w:r>
        <w:t>”</w:t>
      </w:r>
    </w:p>
    <w:p w:rsidR="00351C22" w:rsidRPr="00694750" w:rsidRDefault="00351C22" w:rsidP="00351C22">
      <w:pPr>
        <w:pStyle w:val="GvdeMetni"/>
        <w:ind w:left="0"/>
      </w:pPr>
    </w:p>
    <w:tbl>
      <w:tblPr>
        <w:tblW w:w="9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6629"/>
        <w:gridCol w:w="2835"/>
      </w:tblGrid>
      <w:tr w:rsidR="00351C22" w:rsidTr="00471769">
        <w:tblPrEx>
          <w:tblCellMar>
            <w:top w:w="0" w:type="dxa"/>
            <w:bottom w:w="0" w:type="dxa"/>
          </w:tblCellMar>
        </w:tblPrEx>
        <w:tc>
          <w:tcPr>
            <w:tcW w:w="6629" w:type="dxa"/>
          </w:tcPr>
          <w:p w:rsidR="00351C22" w:rsidRDefault="00351C22" w:rsidP="00471769">
            <w:pPr>
              <w:pStyle w:val="GvdeMetni"/>
              <w:ind w:left="0"/>
              <w:rPr>
                <w:b/>
                <w:bCs/>
              </w:rPr>
            </w:pPr>
            <w:proofErr w:type="spellStart"/>
            <w:r>
              <w:rPr>
                <w:b/>
                <w:bCs/>
              </w:rPr>
              <w:t>Gereksinim</w:t>
            </w:r>
            <w:proofErr w:type="spellEnd"/>
          </w:p>
        </w:tc>
        <w:tc>
          <w:tcPr>
            <w:tcW w:w="2835" w:type="dxa"/>
          </w:tcPr>
          <w:p w:rsidR="00351C22" w:rsidRDefault="00351C22" w:rsidP="00471769">
            <w:pPr>
              <w:pStyle w:val="GvdeMetni"/>
              <w:ind w:left="0"/>
              <w:rPr>
                <w:b/>
                <w:bCs/>
              </w:rPr>
            </w:pPr>
            <w:proofErr w:type="spellStart"/>
            <w:r>
              <w:rPr>
                <w:b/>
                <w:bCs/>
              </w:rPr>
              <w:t>Öncelik</w:t>
            </w:r>
            <w:proofErr w:type="spellEnd"/>
          </w:p>
        </w:tc>
      </w:tr>
      <w:tr w:rsidR="00351C22" w:rsidTr="00471769">
        <w:tblPrEx>
          <w:tblCellMar>
            <w:top w:w="0" w:type="dxa"/>
            <w:bottom w:w="0" w:type="dxa"/>
          </w:tblCellMar>
        </w:tblPrEx>
        <w:tc>
          <w:tcPr>
            <w:tcW w:w="6629" w:type="dxa"/>
          </w:tcPr>
          <w:p w:rsidR="00351C22" w:rsidRDefault="00351C22" w:rsidP="00471769">
            <w:pPr>
              <w:pStyle w:val="Default"/>
            </w:pPr>
            <w:r>
              <w:t>İşletim Sistemi</w:t>
            </w:r>
          </w:p>
        </w:tc>
        <w:tc>
          <w:tcPr>
            <w:tcW w:w="2835" w:type="dxa"/>
          </w:tcPr>
          <w:p w:rsidR="00351C22" w:rsidRDefault="00351C22" w:rsidP="00471769">
            <w:pPr>
              <w:pStyle w:val="GvdeMetni"/>
              <w:ind w:left="0"/>
            </w:pPr>
            <w:r>
              <w:t>3</w:t>
            </w:r>
          </w:p>
        </w:tc>
      </w:tr>
      <w:tr w:rsidR="00351C22" w:rsidTr="00471769">
        <w:tblPrEx>
          <w:tblCellMar>
            <w:top w:w="0" w:type="dxa"/>
            <w:bottom w:w="0" w:type="dxa"/>
          </w:tblCellMar>
        </w:tblPrEx>
        <w:tc>
          <w:tcPr>
            <w:tcW w:w="6629" w:type="dxa"/>
          </w:tcPr>
          <w:p w:rsidR="00351C22" w:rsidRPr="00F1688C" w:rsidRDefault="00351C22" w:rsidP="00471769">
            <w:pPr>
              <w:pStyle w:val="Default"/>
            </w:pPr>
            <w:r>
              <w:rPr>
                <w:sz w:val="20"/>
                <w:szCs w:val="20"/>
              </w:rPr>
              <w:t>Ölçeklenebilir bir Merkezi Veri Tabanı Tasarımı</w:t>
            </w:r>
          </w:p>
        </w:tc>
        <w:tc>
          <w:tcPr>
            <w:tcW w:w="2835" w:type="dxa"/>
          </w:tcPr>
          <w:p w:rsidR="00351C22" w:rsidRDefault="00351C22" w:rsidP="00471769">
            <w:pPr>
              <w:pStyle w:val="GvdeMetni"/>
              <w:ind w:left="0"/>
            </w:pPr>
            <w:r>
              <w:t>2</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r>
              <w:rPr>
                <w:sz w:val="20"/>
                <w:szCs w:val="20"/>
              </w:rPr>
              <w:t xml:space="preserve">Görsel Tasarım </w:t>
            </w:r>
          </w:p>
        </w:tc>
        <w:tc>
          <w:tcPr>
            <w:tcW w:w="2835" w:type="dxa"/>
          </w:tcPr>
          <w:p w:rsidR="00351C22" w:rsidRDefault="00351C22" w:rsidP="00471769">
            <w:pPr>
              <w:pStyle w:val="GvdeMetni"/>
              <w:ind w:left="0"/>
            </w:pPr>
            <w:r>
              <w:t>2</w:t>
            </w:r>
          </w:p>
        </w:tc>
      </w:tr>
      <w:tr w:rsidR="00351C22" w:rsidTr="00471769">
        <w:tblPrEx>
          <w:tblCellMar>
            <w:top w:w="0" w:type="dxa"/>
            <w:bottom w:w="0" w:type="dxa"/>
          </w:tblCellMar>
        </w:tblPrEx>
        <w:tc>
          <w:tcPr>
            <w:tcW w:w="6629" w:type="dxa"/>
          </w:tcPr>
          <w:p w:rsidR="00351C22" w:rsidRPr="00F1688C" w:rsidRDefault="00351C22" w:rsidP="00471769">
            <w:pPr>
              <w:pStyle w:val="Default"/>
            </w:pPr>
            <w:r>
              <w:rPr>
                <w:sz w:val="20"/>
                <w:szCs w:val="20"/>
              </w:rPr>
              <w:t xml:space="preserve">Güvenli Veri İletişimi </w:t>
            </w:r>
          </w:p>
        </w:tc>
        <w:tc>
          <w:tcPr>
            <w:tcW w:w="2835" w:type="dxa"/>
          </w:tcPr>
          <w:p w:rsidR="00351C22" w:rsidRDefault="00351C22" w:rsidP="00471769">
            <w:pPr>
              <w:pStyle w:val="GvdeMetni"/>
              <w:ind w:left="0"/>
            </w:pPr>
            <w:r>
              <w:t>1</w:t>
            </w:r>
          </w:p>
        </w:tc>
      </w:tr>
      <w:tr w:rsidR="00351C22" w:rsidTr="00471769">
        <w:tblPrEx>
          <w:tblCellMar>
            <w:top w:w="0" w:type="dxa"/>
            <w:bottom w:w="0" w:type="dxa"/>
          </w:tblCellMar>
        </w:tblPrEx>
        <w:tc>
          <w:tcPr>
            <w:tcW w:w="6629" w:type="dxa"/>
          </w:tcPr>
          <w:p w:rsidR="00351C22" w:rsidRPr="00F1688C" w:rsidRDefault="00351C22" w:rsidP="00471769">
            <w:pPr>
              <w:pStyle w:val="Default"/>
            </w:pPr>
            <w:r>
              <w:rPr>
                <w:sz w:val="20"/>
                <w:szCs w:val="20"/>
              </w:rPr>
              <w:t xml:space="preserve">Çevrimiçi yardım </w:t>
            </w:r>
          </w:p>
        </w:tc>
        <w:tc>
          <w:tcPr>
            <w:tcW w:w="2835" w:type="dxa"/>
          </w:tcPr>
          <w:p w:rsidR="00351C22" w:rsidRDefault="00351C22" w:rsidP="00471769">
            <w:pPr>
              <w:pStyle w:val="GvdeMetni"/>
              <w:ind w:left="0"/>
            </w:pPr>
            <w:r>
              <w:t>1</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r>
              <w:rPr>
                <w:sz w:val="20"/>
                <w:szCs w:val="20"/>
              </w:rPr>
              <w:t>Kullanılabilirlik</w:t>
            </w:r>
          </w:p>
        </w:tc>
        <w:tc>
          <w:tcPr>
            <w:tcW w:w="2835" w:type="dxa"/>
          </w:tcPr>
          <w:p w:rsidR="00351C22" w:rsidRDefault="00351C22" w:rsidP="00471769">
            <w:pPr>
              <w:pStyle w:val="GvdeMetni"/>
              <w:ind w:left="0"/>
            </w:pPr>
            <w:r>
              <w:t>1</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r>
              <w:rPr>
                <w:sz w:val="20"/>
                <w:szCs w:val="20"/>
              </w:rPr>
              <w:t>Sorunsuz, hızlı ve etkin çalışma</w:t>
            </w:r>
          </w:p>
        </w:tc>
        <w:tc>
          <w:tcPr>
            <w:tcW w:w="2835" w:type="dxa"/>
          </w:tcPr>
          <w:p w:rsidR="00351C22" w:rsidRDefault="00351C22" w:rsidP="00471769">
            <w:pPr>
              <w:pStyle w:val="GvdeMetni"/>
              <w:ind w:left="0"/>
            </w:pPr>
            <w:r>
              <w:t>1</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proofErr w:type="spellStart"/>
            <w:r>
              <w:rPr>
                <w:sz w:val="20"/>
                <w:szCs w:val="20"/>
              </w:rPr>
              <w:t>Değiştirilebilirliğe</w:t>
            </w:r>
            <w:proofErr w:type="spellEnd"/>
            <w:r>
              <w:rPr>
                <w:sz w:val="20"/>
                <w:szCs w:val="20"/>
              </w:rPr>
              <w:t xml:space="preserve"> uygun bir kod katmanı</w:t>
            </w:r>
          </w:p>
        </w:tc>
        <w:tc>
          <w:tcPr>
            <w:tcW w:w="2835" w:type="dxa"/>
          </w:tcPr>
          <w:p w:rsidR="00351C22" w:rsidRDefault="00351C22" w:rsidP="00471769">
            <w:pPr>
              <w:pStyle w:val="GvdeMetni"/>
              <w:ind w:left="0"/>
            </w:pPr>
            <w:r>
              <w:t>2</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r>
              <w:rPr>
                <w:sz w:val="20"/>
                <w:szCs w:val="20"/>
              </w:rPr>
              <w:t>Güvenilirlik</w:t>
            </w:r>
          </w:p>
        </w:tc>
        <w:tc>
          <w:tcPr>
            <w:tcW w:w="2835" w:type="dxa"/>
          </w:tcPr>
          <w:p w:rsidR="00351C22" w:rsidRDefault="00351C22" w:rsidP="00471769">
            <w:pPr>
              <w:pStyle w:val="GvdeMetni"/>
              <w:ind w:left="0"/>
            </w:pPr>
            <w:r>
              <w:t>1</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r>
              <w:rPr>
                <w:sz w:val="20"/>
                <w:szCs w:val="20"/>
              </w:rPr>
              <w:t>Gizlilik</w:t>
            </w:r>
          </w:p>
        </w:tc>
        <w:tc>
          <w:tcPr>
            <w:tcW w:w="2835" w:type="dxa"/>
          </w:tcPr>
          <w:p w:rsidR="00351C22" w:rsidRDefault="00351C22" w:rsidP="00471769">
            <w:pPr>
              <w:pStyle w:val="GvdeMetni"/>
              <w:ind w:left="0"/>
            </w:pPr>
            <w:r>
              <w:t>1</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r>
              <w:rPr>
                <w:sz w:val="20"/>
                <w:szCs w:val="20"/>
              </w:rPr>
              <w:t>Erişilebilirlik</w:t>
            </w:r>
          </w:p>
        </w:tc>
        <w:tc>
          <w:tcPr>
            <w:tcW w:w="2835" w:type="dxa"/>
          </w:tcPr>
          <w:p w:rsidR="00351C22" w:rsidRDefault="00351C22" w:rsidP="00471769">
            <w:pPr>
              <w:pStyle w:val="GvdeMetni"/>
              <w:ind w:left="0"/>
            </w:pPr>
            <w:r>
              <w:t>1</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r>
              <w:rPr>
                <w:sz w:val="20"/>
                <w:szCs w:val="20"/>
              </w:rPr>
              <w:t>Kalite</w:t>
            </w:r>
          </w:p>
        </w:tc>
        <w:tc>
          <w:tcPr>
            <w:tcW w:w="2835" w:type="dxa"/>
          </w:tcPr>
          <w:p w:rsidR="00351C22" w:rsidRDefault="00351C22" w:rsidP="00471769">
            <w:pPr>
              <w:pStyle w:val="GvdeMetni"/>
              <w:ind w:left="0"/>
            </w:pPr>
            <w:r>
              <w:t>2</w:t>
            </w:r>
          </w:p>
        </w:tc>
      </w:tr>
      <w:tr w:rsidR="00351C22" w:rsidTr="00471769">
        <w:tblPrEx>
          <w:tblCellMar>
            <w:top w:w="0" w:type="dxa"/>
            <w:bottom w:w="0" w:type="dxa"/>
          </w:tblCellMar>
        </w:tblPrEx>
        <w:tc>
          <w:tcPr>
            <w:tcW w:w="6629" w:type="dxa"/>
          </w:tcPr>
          <w:p w:rsidR="00351C22" w:rsidRDefault="00351C22" w:rsidP="00471769">
            <w:pPr>
              <w:pStyle w:val="Default"/>
              <w:rPr>
                <w:sz w:val="20"/>
                <w:szCs w:val="20"/>
              </w:rPr>
            </w:pPr>
            <w:r>
              <w:rPr>
                <w:sz w:val="20"/>
                <w:szCs w:val="20"/>
              </w:rPr>
              <w:t>Hizmete uygun geliştirme dili</w:t>
            </w:r>
          </w:p>
        </w:tc>
        <w:tc>
          <w:tcPr>
            <w:tcW w:w="2835" w:type="dxa"/>
          </w:tcPr>
          <w:p w:rsidR="00351C22" w:rsidRDefault="00351C22" w:rsidP="00471769">
            <w:pPr>
              <w:pStyle w:val="GvdeMetni"/>
              <w:ind w:left="0"/>
            </w:pPr>
            <w:r>
              <w:t>1</w:t>
            </w:r>
          </w:p>
        </w:tc>
      </w:tr>
    </w:tbl>
    <w:p w:rsidR="00395C19" w:rsidRPr="00395C19" w:rsidRDefault="00395C19">
      <w:pPr>
        <w:pStyle w:val="ListeParagraf"/>
        <w:pPrChange w:id="28" w:author="Kar Baykuşu" w:date="2015-03-01T22:59:00Z">
          <w:pPr>
            <w:ind w:left="360"/>
          </w:pPr>
        </w:pPrChange>
      </w:pPr>
      <w:bookmarkStart w:id="29" w:name="_GoBack"/>
      <w:bookmarkEnd w:id="29"/>
    </w:p>
    <w:sectPr w:rsidR="00395C19" w:rsidRPr="00395C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FCC" w:rsidRDefault="00791FCC" w:rsidP="006A1B64">
      <w:pPr>
        <w:spacing w:after="0" w:line="240" w:lineRule="auto"/>
      </w:pPr>
      <w:r>
        <w:separator/>
      </w:r>
    </w:p>
  </w:endnote>
  <w:endnote w:type="continuationSeparator" w:id="0">
    <w:p w:rsidR="00791FCC" w:rsidRDefault="00791FCC" w:rsidP="006A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A2"/>
    <w:family w:val="swiss"/>
    <w:pitch w:val="variable"/>
    <w:sig w:usb0="A00002EF" w:usb1="4000207B" w:usb2="00000000" w:usb3="00000000" w:csb0="0000019F" w:csb1="00000000"/>
  </w:font>
  <w:font w:name="Times New Roman">
    <w:altName w:val="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AFF" w:usb1="C0007841" w:usb2="00000009" w:usb3="00000000" w:csb0="000001FF" w:csb1="00000000"/>
  </w:font>
  <w:font w:name="Segoe UI">
    <w:panose1 w:val="020B0502040204020203"/>
    <w:charset w:val="A2"/>
    <w:family w:val="swiss"/>
    <w:pitch w:val="variable"/>
    <w:sig w:usb0="E10022FF" w:usb1="C000E47F" w:usb2="00000029" w:usb3="00000000" w:csb0="000001DF" w:csb1="00000000"/>
  </w:font>
  <w:font w:name="Arial">
    <w:panose1 w:val="020B0604020202020204"/>
    <w:charset w:val="A2"/>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FCC1200">
    <w:altName w:val="Times New Roman"/>
    <w:panose1 w:val="00000000000000000000"/>
    <w:charset w:val="00"/>
    <w:family w:val="auto"/>
    <w:notTrueType/>
    <w:pitch w:val="default"/>
    <w:sig w:usb0="00000003" w:usb1="00000000" w:usb2="00000000" w:usb3="00000000" w:csb0="00000001" w:csb1="00000000"/>
  </w:font>
  <w:font w:name="SFBX1440">
    <w:altName w:val="Times New Roman"/>
    <w:panose1 w:val="00000000000000000000"/>
    <w:charset w:val="00"/>
    <w:family w:val="auto"/>
    <w:notTrueType/>
    <w:pitch w:val="default"/>
    <w:sig w:usb0="00000003" w:usb1="00000000" w:usb2="00000000" w:usb3="00000000" w:csb0="00000001" w:csb1="00000000"/>
  </w:font>
  <w:font w:name="SFRM100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FCC" w:rsidRDefault="00791FCC" w:rsidP="006A1B64">
      <w:pPr>
        <w:spacing w:after="0" w:line="240" w:lineRule="auto"/>
      </w:pPr>
      <w:r>
        <w:separator/>
      </w:r>
    </w:p>
  </w:footnote>
  <w:footnote w:type="continuationSeparator" w:id="0">
    <w:p w:rsidR="00791FCC" w:rsidRDefault="00791FCC" w:rsidP="006A1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C62"/>
    <w:multiLevelType w:val="multilevel"/>
    <w:tmpl w:val="B26C8F0E"/>
    <w:lvl w:ilvl="0">
      <w:start w:val="1"/>
      <w:numFmt w:val="decimal"/>
      <w:lvlText w:val="%1."/>
      <w:lvlJc w:val="left"/>
      <w:pPr>
        <w:ind w:left="720" w:hanging="360"/>
      </w:pPr>
      <w:rPr>
        <w:rFonts w:asciiTheme="majorHAnsi" w:hAnsiTheme="majorHAnsi" w:cstheme="majorBidi"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 Baykuşu">
    <w15:presenceInfo w15:providerId="Windows Live" w15:userId="20e8f687ba7ef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29"/>
    <w:rsid w:val="00056AEC"/>
    <w:rsid w:val="00134AC1"/>
    <w:rsid w:val="00184413"/>
    <w:rsid w:val="001B56B5"/>
    <w:rsid w:val="0022332D"/>
    <w:rsid w:val="00230A5A"/>
    <w:rsid w:val="00304EDD"/>
    <w:rsid w:val="00342149"/>
    <w:rsid w:val="00351C22"/>
    <w:rsid w:val="00395C19"/>
    <w:rsid w:val="00426A61"/>
    <w:rsid w:val="0046083F"/>
    <w:rsid w:val="00475FE5"/>
    <w:rsid w:val="004A0597"/>
    <w:rsid w:val="0058719D"/>
    <w:rsid w:val="00655EFD"/>
    <w:rsid w:val="0068107F"/>
    <w:rsid w:val="00684F39"/>
    <w:rsid w:val="006A1B64"/>
    <w:rsid w:val="006D0A29"/>
    <w:rsid w:val="00791FCC"/>
    <w:rsid w:val="00805D28"/>
    <w:rsid w:val="00814FC7"/>
    <w:rsid w:val="0087586D"/>
    <w:rsid w:val="008C0ECE"/>
    <w:rsid w:val="0090032F"/>
    <w:rsid w:val="00900610"/>
    <w:rsid w:val="0098066F"/>
    <w:rsid w:val="009D2118"/>
    <w:rsid w:val="009F377D"/>
    <w:rsid w:val="009F5792"/>
    <w:rsid w:val="00A469CD"/>
    <w:rsid w:val="00AA7BC9"/>
    <w:rsid w:val="00C3392D"/>
    <w:rsid w:val="00D42F8D"/>
    <w:rsid w:val="00D700E9"/>
    <w:rsid w:val="00DC2AF4"/>
    <w:rsid w:val="00E03DF0"/>
    <w:rsid w:val="00E52A1F"/>
    <w:rsid w:val="00E7704B"/>
    <w:rsid w:val="00F25397"/>
    <w:rsid w:val="00FC727B"/>
    <w:rsid w:val="00FD66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04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395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805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A1B6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A1B64"/>
  </w:style>
  <w:style w:type="paragraph" w:styleId="Altbilgi">
    <w:name w:val="footer"/>
    <w:basedOn w:val="Normal"/>
    <w:link w:val="AltbilgiChar"/>
    <w:uiPriority w:val="99"/>
    <w:unhideWhenUsed/>
    <w:rsid w:val="006A1B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A1B64"/>
  </w:style>
  <w:style w:type="character" w:customStyle="1" w:styleId="Balk1Char">
    <w:name w:val="Başlık 1 Char"/>
    <w:basedOn w:val="VarsaylanParagrafYazTipi"/>
    <w:link w:val="Balk1"/>
    <w:uiPriority w:val="9"/>
    <w:rsid w:val="00304EDD"/>
    <w:rPr>
      <w:rFonts w:asciiTheme="majorHAnsi" w:eastAsiaTheme="majorEastAsia" w:hAnsiTheme="majorHAnsi" w:cstheme="majorBidi"/>
      <w:color w:val="2E74B5" w:themeColor="accent1" w:themeShade="BF"/>
      <w:sz w:val="32"/>
      <w:szCs w:val="32"/>
    </w:rPr>
  </w:style>
  <w:style w:type="paragraph" w:styleId="KonuBal">
    <w:name w:val="Title"/>
    <w:basedOn w:val="Normal"/>
    <w:next w:val="Normal"/>
    <w:link w:val="KonuBalChar"/>
    <w:qFormat/>
    <w:rsid w:val="00E77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704B"/>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E7704B"/>
    <w:pPr>
      <w:numPr>
        <w:ilvl w:val="1"/>
      </w:numPr>
    </w:pPr>
    <w:rPr>
      <w:rFonts w:eastAsiaTheme="minorEastAsia"/>
      <w:color w:val="5A5A5A" w:themeColor="text1" w:themeTint="A5"/>
      <w:spacing w:val="15"/>
    </w:rPr>
  </w:style>
  <w:style w:type="character" w:customStyle="1" w:styleId="AltKonuBalChar">
    <w:name w:val="Alt Konu Başlığı Char"/>
    <w:basedOn w:val="VarsaylanParagrafYazTipi"/>
    <w:link w:val="AltKonuBal"/>
    <w:uiPriority w:val="11"/>
    <w:rsid w:val="00E7704B"/>
    <w:rPr>
      <w:rFonts w:eastAsiaTheme="minorEastAsia"/>
      <w:color w:val="5A5A5A" w:themeColor="text1" w:themeTint="A5"/>
      <w:spacing w:val="15"/>
    </w:rPr>
  </w:style>
  <w:style w:type="table" w:customStyle="1" w:styleId="GridTable4Accent6">
    <w:name w:val="Grid Table 4 Accent 6"/>
    <w:basedOn w:val="NormalTablo"/>
    <w:uiPriority w:val="49"/>
    <w:rsid w:val="00056A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VarsaylanParagrafYazTipi"/>
    <w:rsid w:val="009D2118"/>
  </w:style>
  <w:style w:type="character" w:styleId="SatrNumaras">
    <w:name w:val="line number"/>
    <w:basedOn w:val="VarsaylanParagrafYazTipi"/>
    <w:uiPriority w:val="99"/>
    <w:semiHidden/>
    <w:unhideWhenUsed/>
    <w:rsid w:val="009F5792"/>
  </w:style>
  <w:style w:type="paragraph" w:styleId="ListeParagraf">
    <w:name w:val="List Paragraph"/>
    <w:basedOn w:val="Normal"/>
    <w:uiPriority w:val="34"/>
    <w:qFormat/>
    <w:rsid w:val="00395C19"/>
    <w:pPr>
      <w:ind w:left="720"/>
      <w:contextualSpacing/>
    </w:pPr>
  </w:style>
  <w:style w:type="character" w:customStyle="1" w:styleId="Balk2Char">
    <w:name w:val="Başlık 2 Char"/>
    <w:basedOn w:val="VarsaylanParagrafYazTipi"/>
    <w:link w:val="Balk2"/>
    <w:uiPriority w:val="9"/>
    <w:rsid w:val="00395C19"/>
    <w:rPr>
      <w:rFonts w:asciiTheme="majorHAnsi" w:eastAsiaTheme="majorEastAsia" w:hAnsiTheme="majorHAnsi" w:cstheme="majorBidi"/>
      <w:color w:val="2E74B5" w:themeColor="accent1" w:themeShade="BF"/>
      <w:sz w:val="26"/>
      <w:szCs w:val="26"/>
    </w:rPr>
  </w:style>
  <w:style w:type="paragraph" w:styleId="GvdeMetni">
    <w:name w:val="Body Text"/>
    <w:basedOn w:val="Normal"/>
    <w:link w:val="GvdeMetniChar"/>
    <w:semiHidden/>
    <w:rsid w:val="00395C1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GvdeMetniChar">
    <w:name w:val="Gövde Metni Char"/>
    <w:basedOn w:val="VarsaylanParagrafYazTipi"/>
    <w:link w:val="GvdeMetni"/>
    <w:semiHidden/>
    <w:rsid w:val="00395C19"/>
    <w:rPr>
      <w:rFonts w:ascii="Times New Roman" w:eastAsia="Times New Roman" w:hAnsi="Times New Roman" w:cs="Times New Roman"/>
      <w:sz w:val="20"/>
      <w:szCs w:val="20"/>
      <w:lang w:val="en-US"/>
    </w:rPr>
  </w:style>
  <w:style w:type="paragraph" w:customStyle="1" w:styleId="InfoBlue">
    <w:name w:val="InfoBlue"/>
    <w:basedOn w:val="Normal"/>
    <w:next w:val="GvdeMetni"/>
    <w:autoRedefine/>
    <w:rsid w:val="00395C19"/>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BalonMetni">
    <w:name w:val="Balloon Text"/>
    <w:basedOn w:val="Normal"/>
    <w:link w:val="BalonMetniChar"/>
    <w:uiPriority w:val="99"/>
    <w:semiHidden/>
    <w:unhideWhenUsed/>
    <w:rsid w:val="00395C1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95C19"/>
    <w:rPr>
      <w:rFonts w:ascii="Segoe UI" w:hAnsi="Segoe UI" w:cs="Segoe UI"/>
      <w:sz w:val="18"/>
      <w:szCs w:val="18"/>
    </w:rPr>
  </w:style>
  <w:style w:type="character" w:customStyle="1" w:styleId="Balk3Char">
    <w:name w:val="Başlık 3 Char"/>
    <w:basedOn w:val="VarsaylanParagrafYazTipi"/>
    <w:link w:val="Balk3"/>
    <w:uiPriority w:val="9"/>
    <w:rsid w:val="00805D28"/>
    <w:rPr>
      <w:rFonts w:asciiTheme="majorHAnsi" w:eastAsiaTheme="majorEastAsia" w:hAnsiTheme="majorHAnsi" w:cstheme="majorBidi"/>
      <w:color w:val="1F4D78" w:themeColor="accent1" w:themeShade="7F"/>
      <w:sz w:val="24"/>
      <w:szCs w:val="24"/>
    </w:rPr>
  </w:style>
  <w:style w:type="table" w:customStyle="1" w:styleId="GridTable1LightAccent6">
    <w:name w:val="Grid Table 1 Light Accent 6"/>
    <w:basedOn w:val="NormalTablo"/>
    <w:uiPriority w:val="46"/>
    <w:rsid w:val="00684F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E03DF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04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395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805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A1B6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A1B64"/>
  </w:style>
  <w:style w:type="paragraph" w:styleId="Altbilgi">
    <w:name w:val="footer"/>
    <w:basedOn w:val="Normal"/>
    <w:link w:val="AltbilgiChar"/>
    <w:uiPriority w:val="99"/>
    <w:unhideWhenUsed/>
    <w:rsid w:val="006A1B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A1B64"/>
  </w:style>
  <w:style w:type="character" w:customStyle="1" w:styleId="Balk1Char">
    <w:name w:val="Başlık 1 Char"/>
    <w:basedOn w:val="VarsaylanParagrafYazTipi"/>
    <w:link w:val="Balk1"/>
    <w:uiPriority w:val="9"/>
    <w:rsid w:val="00304EDD"/>
    <w:rPr>
      <w:rFonts w:asciiTheme="majorHAnsi" w:eastAsiaTheme="majorEastAsia" w:hAnsiTheme="majorHAnsi" w:cstheme="majorBidi"/>
      <w:color w:val="2E74B5" w:themeColor="accent1" w:themeShade="BF"/>
      <w:sz w:val="32"/>
      <w:szCs w:val="32"/>
    </w:rPr>
  </w:style>
  <w:style w:type="paragraph" w:styleId="KonuBal">
    <w:name w:val="Title"/>
    <w:basedOn w:val="Normal"/>
    <w:next w:val="Normal"/>
    <w:link w:val="KonuBalChar"/>
    <w:qFormat/>
    <w:rsid w:val="00E77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704B"/>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E7704B"/>
    <w:pPr>
      <w:numPr>
        <w:ilvl w:val="1"/>
      </w:numPr>
    </w:pPr>
    <w:rPr>
      <w:rFonts w:eastAsiaTheme="minorEastAsia"/>
      <w:color w:val="5A5A5A" w:themeColor="text1" w:themeTint="A5"/>
      <w:spacing w:val="15"/>
    </w:rPr>
  </w:style>
  <w:style w:type="character" w:customStyle="1" w:styleId="AltKonuBalChar">
    <w:name w:val="Alt Konu Başlığı Char"/>
    <w:basedOn w:val="VarsaylanParagrafYazTipi"/>
    <w:link w:val="AltKonuBal"/>
    <w:uiPriority w:val="11"/>
    <w:rsid w:val="00E7704B"/>
    <w:rPr>
      <w:rFonts w:eastAsiaTheme="minorEastAsia"/>
      <w:color w:val="5A5A5A" w:themeColor="text1" w:themeTint="A5"/>
      <w:spacing w:val="15"/>
    </w:rPr>
  </w:style>
  <w:style w:type="table" w:customStyle="1" w:styleId="GridTable4Accent6">
    <w:name w:val="Grid Table 4 Accent 6"/>
    <w:basedOn w:val="NormalTablo"/>
    <w:uiPriority w:val="49"/>
    <w:rsid w:val="00056A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VarsaylanParagrafYazTipi"/>
    <w:rsid w:val="009D2118"/>
  </w:style>
  <w:style w:type="character" w:styleId="SatrNumaras">
    <w:name w:val="line number"/>
    <w:basedOn w:val="VarsaylanParagrafYazTipi"/>
    <w:uiPriority w:val="99"/>
    <w:semiHidden/>
    <w:unhideWhenUsed/>
    <w:rsid w:val="009F5792"/>
  </w:style>
  <w:style w:type="paragraph" w:styleId="ListeParagraf">
    <w:name w:val="List Paragraph"/>
    <w:basedOn w:val="Normal"/>
    <w:uiPriority w:val="34"/>
    <w:qFormat/>
    <w:rsid w:val="00395C19"/>
    <w:pPr>
      <w:ind w:left="720"/>
      <w:contextualSpacing/>
    </w:pPr>
  </w:style>
  <w:style w:type="character" w:customStyle="1" w:styleId="Balk2Char">
    <w:name w:val="Başlık 2 Char"/>
    <w:basedOn w:val="VarsaylanParagrafYazTipi"/>
    <w:link w:val="Balk2"/>
    <w:uiPriority w:val="9"/>
    <w:rsid w:val="00395C19"/>
    <w:rPr>
      <w:rFonts w:asciiTheme="majorHAnsi" w:eastAsiaTheme="majorEastAsia" w:hAnsiTheme="majorHAnsi" w:cstheme="majorBidi"/>
      <w:color w:val="2E74B5" w:themeColor="accent1" w:themeShade="BF"/>
      <w:sz w:val="26"/>
      <w:szCs w:val="26"/>
    </w:rPr>
  </w:style>
  <w:style w:type="paragraph" w:styleId="GvdeMetni">
    <w:name w:val="Body Text"/>
    <w:basedOn w:val="Normal"/>
    <w:link w:val="GvdeMetniChar"/>
    <w:semiHidden/>
    <w:rsid w:val="00395C1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GvdeMetniChar">
    <w:name w:val="Gövde Metni Char"/>
    <w:basedOn w:val="VarsaylanParagrafYazTipi"/>
    <w:link w:val="GvdeMetni"/>
    <w:semiHidden/>
    <w:rsid w:val="00395C19"/>
    <w:rPr>
      <w:rFonts w:ascii="Times New Roman" w:eastAsia="Times New Roman" w:hAnsi="Times New Roman" w:cs="Times New Roman"/>
      <w:sz w:val="20"/>
      <w:szCs w:val="20"/>
      <w:lang w:val="en-US"/>
    </w:rPr>
  </w:style>
  <w:style w:type="paragraph" w:customStyle="1" w:styleId="InfoBlue">
    <w:name w:val="InfoBlue"/>
    <w:basedOn w:val="Normal"/>
    <w:next w:val="GvdeMetni"/>
    <w:autoRedefine/>
    <w:rsid w:val="00395C19"/>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BalonMetni">
    <w:name w:val="Balloon Text"/>
    <w:basedOn w:val="Normal"/>
    <w:link w:val="BalonMetniChar"/>
    <w:uiPriority w:val="99"/>
    <w:semiHidden/>
    <w:unhideWhenUsed/>
    <w:rsid w:val="00395C1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95C19"/>
    <w:rPr>
      <w:rFonts w:ascii="Segoe UI" w:hAnsi="Segoe UI" w:cs="Segoe UI"/>
      <w:sz w:val="18"/>
      <w:szCs w:val="18"/>
    </w:rPr>
  </w:style>
  <w:style w:type="character" w:customStyle="1" w:styleId="Balk3Char">
    <w:name w:val="Başlık 3 Char"/>
    <w:basedOn w:val="VarsaylanParagrafYazTipi"/>
    <w:link w:val="Balk3"/>
    <w:uiPriority w:val="9"/>
    <w:rsid w:val="00805D28"/>
    <w:rPr>
      <w:rFonts w:asciiTheme="majorHAnsi" w:eastAsiaTheme="majorEastAsia" w:hAnsiTheme="majorHAnsi" w:cstheme="majorBidi"/>
      <w:color w:val="1F4D78" w:themeColor="accent1" w:themeShade="7F"/>
      <w:sz w:val="24"/>
      <w:szCs w:val="24"/>
    </w:rPr>
  </w:style>
  <w:style w:type="table" w:customStyle="1" w:styleId="GridTable1LightAccent6">
    <w:name w:val="Grid Table 1 Light Accent 6"/>
    <w:basedOn w:val="NormalTablo"/>
    <w:uiPriority w:val="46"/>
    <w:rsid w:val="00684F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E03D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0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CBD7-22A5-4661-A124-BB835CD1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1434</Words>
  <Characters>8176</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Baykuşu</dc:creator>
  <cp:keywords/>
  <dc:description/>
  <cp:lastModifiedBy>meliz ersoy</cp:lastModifiedBy>
  <cp:revision>13</cp:revision>
  <dcterms:created xsi:type="dcterms:W3CDTF">2015-02-25T16:34:00Z</dcterms:created>
  <dcterms:modified xsi:type="dcterms:W3CDTF">2015-03-02T14:33:00Z</dcterms:modified>
</cp:coreProperties>
</file>